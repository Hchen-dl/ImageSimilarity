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BC2FE2" w14:textId="77777777" w:rsidR="00F55F91" w:rsidRPr="00F55F91" w:rsidRDefault="00F55F91" w:rsidP="00F55F91">
      <w:pPr>
        <w:ind w:firstLine="720"/>
        <w:jc w:val="center"/>
        <w:rPr>
          <w:rFonts w:ascii="黑体" w:eastAsia="黑体" w:hAnsi="黑体"/>
          <w:sz w:val="36"/>
          <w:szCs w:val="36"/>
        </w:rPr>
      </w:pPr>
      <w:commentRangeStart w:id="0"/>
      <w:r w:rsidRPr="00F55F91">
        <w:rPr>
          <w:rFonts w:ascii="黑体" w:eastAsia="黑体" w:hAnsi="黑体" w:hint="eastAsia"/>
          <w:sz w:val="36"/>
          <w:szCs w:val="36"/>
        </w:rPr>
        <w:t>植被</w:t>
      </w:r>
      <w:commentRangeEnd w:id="0"/>
      <w:r w:rsidR="00AC10F0">
        <w:rPr>
          <w:rStyle w:val="a7"/>
        </w:rPr>
        <w:commentReference w:id="0"/>
      </w:r>
      <w:r w:rsidRPr="0010364A">
        <w:rPr>
          <w:rFonts w:eastAsia="黑体" w:cs="Times New Roman" w:hint="eastAsia"/>
          <w:sz w:val="36"/>
          <w:szCs w:val="36"/>
        </w:rPr>
        <w:t>BRDF</w:t>
      </w:r>
      <w:r w:rsidRPr="00F55F91">
        <w:rPr>
          <w:rFonts w:ascii="黑体" w:eastAsia="黑体" w:hAnsi="黑体" w:hint="eastAsia"/>
          <w:sz w:val="36"/>
          <w:szCs w:val="36"/>
        </w:rPr>
        <w:t>研究进展及应用综述</w:t>
      </w:r>
    </w:p>
    <w:p w14:paraId="6A85D4C1" w14:textId="77777777" w:rsidR="00F55F91" w:rsidRPr="00F55F91" w:rsidRDefault="00F55F91" w:rsidP="00576E69">
      <w:pPr>
        <w:ind w:firstLineChars="0" w:firstLine="0"/>
        <w:rPr>
          <w:rFonts w:ascii="宋体" w:hAnsi="宋体"/>
          <w:sz w:val="18"/>
          <w:szCs w:val="18"/>
        </w:rPr>
      </w:pPr>
      <w:r w:rsidRPr="00F55F91">
        <w:rPr>
          <w:rFonts w:ascii="黑体" w:eastAsia="黑体" w:hAnsi="黑体" w:hint="eastAsia"/>
          <w:sz w:val="18"/>
          <w:szCs w:val="18"/>
        </w:rPr>
        <w:t>摘要：</w:t>
      </w:r>
      <w:r w:rsidRPr="00F55F91">
        <w:rPr>
          <w:rFonts w:ascii="宋体" w:hAnsi="宋体" w:hint="eastAsia"/>
          <w:sz w:val="18"/>
          <w:szCs w:val="18"/>
        </w:rPr>
        <w:t>用叶片的光学特性及冠层水平上近距离成像技术获取叶片生物物理化学成分时，</w:t>
      </w:r>
      <w:commentRangeStart w:id="1"/>
      <w:r w:rsidRPr="00F55F91">
        <w:rPr>
          <w:rFonts w:ascii="宋体" w:hAnsi="宋体" w:hint="eastAsia"/>
          <w:sz w:val="18"/>
          <w:szCs w:val="18"/>
        </w:rPr>
        <w:t>植被</w:t>
      </w:r>
      <w:commentRangeEnd w:id="1"/>
      <w:r w:rsidR="006A5EAB">
        <w:rPr>
          <w:rStyle w:val="a7"/>
        </w:rPr>
        <w:commentReference w:id="1"/>
      </w:r>
      <w:r w:rsidRPr="00F55F91">
        <w:rPr>
          <w:rFonts w:ascii="宋体" w:hAnsi="宋体" w:hint="eastAsia"/>
          <w:sz w:val="18"/>
          <w:szCs w:val="18"/>
        </w:rPr>
        <w:t>双向反射分布函数（Bidirectional Reflectance Distribution Function）显得尤为重要。通过对植被叶片反射率和透射率的测量可间接研究光与植物叶片细胞之间的相互作用，更好地获取植被生长过程中物质、能量交换过程的信息，对不同生长期植被进行有效的监测和管理。为了更好地把植被BRDF应用于农业遥感等数字农业领域中，本文将针对植被BRDF的国内外研究现状、BRDF定义、测量及装置、模型分类及其在农业中的应用等环节展开叙述</w:t>
      </w:r>
      <w:del w:id="2" w:author="a" w:date="2015-04-07T14:26:00Z">
        <w:r w:rsidRPr="00F55F91" w:rsidDel="00AC10F0">
          <w:rPr>
            <w:rFonts w:ascii="宋体" w:hAnsi="宋体" w:hint="eastAsia"/>
            <w:sz w:val="18"/>
            <w:szCs w:val="18"/>
          </w:rPr>
          <w:delText>，以期为更好地将植被BRDF技术应用到相关农业生产活动过程中做良好的铺垫</w:delText>
        </w:r>
      </w:del>
      <w:r w:rsidRPr="00F55F91">
        <w:rPr>
          <w:rFonts w:ascii="宋体" w:hAnsi="宋体" w:hint="eastAsia"/>
          <w:sz w:val="18"/>
          <w:szCs w:val="18"/>
        </w:rPr>
        <w:t>。</w:t>
      </w:r>
    </w:p>
    <w:p w14:paraId="2B3FE048" w14:textId="77777777" w:rsidR="00F55F91" w:rsidRDefault="00F55F91" w:rsidP="00576E69">
      <w:pPr>
        <w:ind w:firstLineChars="0" w:firstLine="0"/>
      </w:pPr>
      <w:r w:rsidRPr="00F55F91">
        <w:rPr>
          <w:rFonts w:ascii="黑体" w:eastAsia="黑体" w:hAnsi="黑体" w:hint="eastAsia"/>
          <w:sz w:val="18"/>
          <w:szCs w:val="18"/>
        </w:rPr>
        <w:t>关键词：</w:t>
      </w:r>
      <w:r w:rsidRPr="00F55F91">
        <w:rPr>
          <w:rFonts w:ascii="楷体" w:eastAsia="楷体" w:hAnsi="楷体" w:hint="eastAsia"/>
          <w:sz w:val="18"/>
          <w:szCs w:val="18"/>
        </w:rPr>
        <w:t>BRDF；叶片光学特性；测量装置；模型分类；应用</w:t>
      </w:r>
    </w:p>
    <w:p w14:paraId="4C8C00C6" w14:textId="77777777" w:rsidR="00F55F91" w:rsidRPr="00F55F91" w:rsidRDefault="00F55F91" w:rsidP="00F55F91">
      <w:pPr>
        <w:spacing w:beforeLines="50" w:before="156" w:afterLines="50" w:after="156"/>
        <w:ind w:firstLineChars="0" w:firstLine="0"/>
        <w:jc w:val="left"/>
        <w:rPr>
          <w:rFonts w:ascii="黑体" w:eastAsia="黑体" w:hAnsi="黑体"/>
          <w:sz w:val="24"/>
          <w:szCs w:val="24"/>
        </w:rPr>
      </w:pPr>
      <w:r w:rsidRPr="0010364A">
        <w:rPr>
          <w:rFonts w:eastAsia="黑体" w:cs="Times New Roman"/>
          <w:sz w:val="24"/>
          <w:szCs w:val="24"/>
        </w:rPr>
        <w:t>0</w:t>
      </w:r>
      <w:commentRangeStart w:id="3"/>
      <w:r w:rsidRPr="0010364A">
        <w:rPr>
          <w:rFonts w:eastAsia="黑体" w:cs="Times New Roman"/>
          <w:sz w:val="24"/>
          <w:szCs w:val="24"/>
        </w:rPr>
        <w:t xml:space="preserve"> </w:t>
      </w:r>
      <w:r w:rsidRPr="00F55F91">
        <w:rPr>
          <w:rFonts w:ascii="黑体" w:eastAsia="黑体" w:hAnsi="黑体" w:hint="eastAsia"/>
          <w:sz w:val="24"/>
          <w:szCs w:val="24"/>
        </w:rPr>
        <w:t>前言</w:t>
      </w:r>
      <w:commentRangeEnd w:id="3"/>
      <w:r w:rsidR="00AC10F0">
        <w:rPr>
          <w:rStyle w:val="a7"/>
        </w:rPr>
        <w:commentReference w:id="3"/>
      </w:r>
    </w:p>
    <w:p w14:paraId="320684DF" w14:textId="77777777" w:rsidR="00F55F91" w:rsidRDefault="00F55F91" w:rsidP="00F55F91">
      <w:pPr>
        <w:ind w:firstLine="420"/>
      </w:pPr>
      <w:r>
        <w:rPr>
          <w:rFonts w:hint="eastAsia"/>
        </w:rPr>
        <w:t>许多与植被相关的物质能量交换过程都与植被的理化参数密切相关</w:t>
      </w:r>
      <w:r>
        <w:rPr>
          <w:rFonts w:hint="eastAsia"/>
        </w:rPr>
        <w:t>[1]</w:t>
      </w:r>
      <w:r>
        <w:rPr>
          <w:rFonts w:hint="eastAsia"/>
        </w:rPr>
        <w:t>，而植被</w:t>
      </w:r>
      <w:r>
        <w:rPr>
          <w:rFonts w:hint="eastAsia"/>
        </w:rPr>
        <w:t>BRDF</w:t>
      </w:r>
      <w:r>
        <w:rPr>
          <w:rFonts w:hint="eastAsia"/>
        </w:rPr>
        <w:t>又与植物生长过程中各理化参数存在关系，所以研究植被</w:t>
      </w:r>
      <w:r>
        <w:rPr>
          <w:rFonts w:hint="eastAsia"/>
        </w:rPr>
        <w:t>BRDF</w:t>
      </w:r>
      <w:r>
        <w:rPr>
          <w:rFonts w:hint="eastAsia"/>
        </w:rPr>
        <w:t>可以间接的获取植被生长过程中的物质能量交换过程信息，可以更好地了解植被不同生长阶段的营养物质元素需求，更好地为植被提供合理有效的营养配比。</w:t>
      </w:r>
      <w:commentRangeStart w:id="4"/>
      <w:r>
        <w:rPr>
          <w:rFonts w:hint="eastAsia"/>
        </w:rPr>
        <w:t>植物结构的建模和可视化研究是虚拟植物和计算机图形学领域的关键技术。叶片是植物的重要器官之一，所以研究叶片的三维模型对实现虚拟植物来说是一个重要和基本的工作</w:t>
      </w:r>
      <w:r>
        <w:rPr>
          <w:rFonts w:hint="eastAsia"/>
        </w:rPr>
        <w:t>[2]</w:t>
      </w:r>
      <w:r>
        <w:rPr>
          <w:rFonts w:hint="eastAsia"/>
        </w:rPr>
        <w:t>。用叶片的光学特性和在冠层水平用近距离成像技术获取叶片生化成分的测量时，双向反射分布函数显得尤为重要。</w:t>
      </w:r>
      <w:commentRangeEnd w:id="4"/>
      <w:r w:rsidR="00AC10F0">
        <w:rPr>
          <w:rStyle w:val="a7"/>
        </w:rPr>
        <w:commentReference w:id="4"/>
      </w:r>
    </w:p>
    <w:p w14:paraId="3F2429CA" w14:textId="77777777" w:rsidR="00F55F91" w:rsidRDefault="00F55F91" w:rsidP="00F55F91">
      <w:pPr>
        <w:ind w:firstLine="420"/>
      </w:pPr>
      <w:commentRangeStart w:id="5"/>
      <w:r>
        <w:rPr>
          <w:rFonts w:hint="eastAsia"/>
        </w:rPr>
        <w:t>在植被二向反射模型中，植被体内唯一与光谱特征有关的是叶子的反射率和透射率</w:t>
      </w:r>
      <w:r>
        <w:rPr>
          <w:rFonts w:hint="eastAsia"/>
        </w:rPr>
        <w:t>[3]</w:t>
      </w:r>
      <w:r>
        <w:rPr>
          <w:rFonts w:hint="eastAsia"/>
        </w:rPr>
        <w:t>。通过对植物叶片反射率和透射率的测量可间接研究光与植物叶片细胞的相互作用。</w:t>
      </w:r>
      <w:commentRangeEnd w:id="5"/>
      <w:r w:rsidR="00AC10F0">
        <w:rPr>
          <w:rStyle w:val="a7"/>
        </w:rPr>
        <w:commentReference w:id="5"/>
      </w:r>
      <w:r>
        <w:rPr>
          <w:rFonts w:hint="eastAsia"/>
        </w:rPr>
        <w:t>因此</w:t>
      </w:r>
      <w:r>
        <w:rPr>
          <w:rFonts w:hint="eastAsia"/>
        </w:rPr>
        <w:t>BRDF</w:t>
      </w:r>
      <w:r>
        <w:rPr>
          <w:rFonts w:hint="eastAsia"/>
        </w:rPr>
        <w:t>技术的研究和发展是农业遥感技术从定性走向定量的基础，是</w:t>
      </w:r>
      <w:r>
        <w:rPr>
          <w:rFonts w:hint="eastAsia"/>
        </w:rPr>
        <w:t>BRDF</w:t>
      </w:r>
      <w:r>
        <w:rPr>
          <w:rFonts w:hint="eastAsia"/>
        </w:rPr>
        <w:t>技术能否成功应用在农业遥感及数字农业领域中的关键。</w:t>
      </w:r>
    </w:p>
    <w:p w14:paraId="69640EDC" w14:textId="77777777" w:rsidR="00F55F91" w:rsidRPr="00F55F91" w:rsidRDefault="00F55F91" w:rsidP="00F55F91">
      <w:pPr>
        <w:spacing w:beforeLines="50" w:before="156" w:afterLines="50" w:after="156"/>
        <w:ind w:firstLineChars="0" w:firstLine="0"/>
        <w:jc w:val="left"/>
        <w:rPr>
          <w:rFonts w:ascii="黑体" w:eastAsia="黑体" w:hAnsi="黑体"/>
          <w:sz w:val="24"/>
          <w:szCs w:val="24"/>
        </w:rPr>
      </w:pPr>
      <w:r w:rsidRPr="0010364A">
        <w:rPr>
          <w:rFonts w:eastAsia="黑体" w:cs="Times New Roman"/>
          <w:sz w:val="24"/>
          <w:szCs w:val="24"/>
        </w:rPr>
        <w:t xml:space="preserve">1 </w:t>
      </w:r>
      <w:commentRangeStart w:id="6"/>
      <w:r w:rsidRPr="0010364A">
        <w:rPr>
          <w:rFonts w:eastAsia="黑体" w:cs="Times New Roman"/>
          <w:sz w:val="24"/>
          <w:szCs w:val="24"/>
        </w:rPr>
        <w:t>BRDF</w:t>
      </w:r>
      <w:r w:rsidRPr="00F55F91">
        <w:rPr>
          <w:rFonts w:ascii="黑体" w:eastAsia="黑体" w:hAnsi="黑体" w:hint="eastAsia"/>
          <w:sz w:val="24"/>
          <w:szCs w:val="24"/>
        </w:rPr>
        <w:t>概述</w:t>
      </w:r>
      <w:commentRangeEnd w:id="6"/>
      <w:r w:rsidR="00AC10F0">
        <w:rPr>
          <w:rStyle w:val="a7"/>
        </w:rPr>
        <w:commentReference w:id="6"/>
      </w:r>
    </w:p>
    <w:p w14:paraId="3E9AFE04" w14:textId="77777777" w:rsidR="00F55F91" w:rsidRDefault="00F55F91" w:rsidP="00F55F91">
      <w:pPr>
        <w:ind w:firstLine="420"/>
      </w:pPr>
      <w:r>
        <w:rPr>
          <w:rFonts w:hint="eastAsia"/>
        </w:rPr>
        <w:t>地物双向反射模型的研究是多角度遥感资料定量解译的理论基础。研究双向反射模型的最终目的，是要以遥感信息更精确地反演植被冠层更丰富的结构参数。理想的双向反射模型不仅能充分地描述植被冠层的几何结构和光学特性，而且必须能快速计算冠层的双向反射率和反演植被冠层结构参数</w:t>
      </w:r>
      <w:r>
        <w:rPr>
          <w:rFonts w:hint="eastAsia"/>
        </w:rPr>
        <w:t>[4]</w:t>
      </w:r>
      <w:r>
        <w:rPr>
          <w:rFonts w:hint="eastAsia"/>
        </w:rPr>
        <w:t>。</w:t>
      </w:r>
    </w:p>
    <w:p w14:paraId="5B0FAF1A" w14:textId="77777777" w:rsidR="00F55F91" w:rsidRDefault="00F55F91" w:rsidP="00F55F91">
      <w:pPr>
        <w:ind w:firstLine="420"/>
      </w:pPr>
      <w:r>
        <w:rPr>
          <w:rFonts w:hint="eastAsia"/>
        </w:rPr>
        <w:t>冠层特性的远距离遥感估测依赖叶片的方向特性。然而，基于冠层反射的叶片双向反射分布研究很少。最早，</w:t>
      </w:r>
      <w:r>
        <w:rPr>
          <w:rFonts w:hint="eastAsia"/>
        </w:rPr>
        <w:t>Willstatter-Stoll</w:t>
      </w:r>
      <w:r>
        <w:rPr>
          <w:rFonts w:hint="eastAsia"/>
        </w:rPr>
        <w:t>等</w:t>
      </w:r>
      <w:r>
        <w:rPr>
          <w:rFonts w:hint="eastAsia"/>
        </w:rPr>
        <w:t>[5]</w:t>
      </w:r>
      <w:r>
        <w:rPr>
          <w:rFonts w:hint="eastAsia"/>
        </w:rPr>
        <w:t>提出了一个近似圆弧形的叶片细胞结构以适用于光线追踪模型中叶片反射率的测量，该装置为单介质和空气组成的二维偏心光学系统，该系统在应用中可以通过引入更多的细胞间空气间隙来改善该模型以更优越的表现物理现实。考虑叶片的方向成分时，运用冠层辐射传输模型可以很明显地说明冠层反射率的区别。当模拟光被小麦冠层吸收时，表明叶片</w:t>
      </w:r>
      <w:r>
        <w:rPr>
          <w:rFonts w:hint="eastAsia"/>
        </w:rPr>
        <w:t>BRDF</w:t>
      </w:r>
      <w:r>
        <w:rPr>
          <w:rFonts w:hint="eastAsia"/>
        </w:rPr>
        <w:t>的朗伯假设相较于方位各向异性假设是成立的。</w:t>
      </w:r>
      <w:r>
        <w:rPr>
          <w:rFonts w:hint="eastAsia"/>
        </w:rPr>
        <w:t>Lewis[6]</w:t>
      </w:r>
      <w:r>
        <w:rPr>
          <w:rFonts w:hint="eastAsia"/>
        </w:rPr>
        <w:t>在一篇</w:t>
      </w:r>
      <w:r>
        <w:rPr>
          <w:rFonts w:hint="eastAsia"/>
        </w:rPr>
        <w:t>3D</w:t>
      </w:r>
      <w:r>
        <w:rPr>
          <w:rFonts w:hint="eastAsia"/>
        </w:rPr>
        <w:t>冠层模型在遥感中的应用中提到叶片方向特性研究的匮乏影响冠层反射率模拟的准确性。计算机图形领域已经深入研究过</w:t>
      </w:r>
      <w:r>
        <w:rPr>
          <w:rFonts w:hint="eastAsia"/>
        </w:rPr>
        <w:t>BRDF</w:t>
      </w:r>
      <w:r>
        <w:rPr>
          <w:rFonts w:hint="eastAsia"/>
        </w:rPr>
        <w:t>模型，许多基于物理模型的</w:t>
      </w:r>
      <w:r>
        <w:rPr>
          <w:rFonts w:hint="eastAsia"/>
        </w:rPr>
        <w:t>BRDF</w:t>
      </w:r>
      <w:r>
        <w:rPr>
          <w:rFonts w:hint="eastAsia"/>
        </w:rPr>
        <w:t>认为物质表面相同属性的微元面呈现统计学排列和给定的方向分布</w:t>
      </w:r>
      <w:r>
        <w:rPr>
          <w:rFonts w:hint="eastAsia"/>
        </w:rPr>
        <w:t>[7]</w:t>
      </w:r>
      <w:r>
        <w:rPr>
          <w:rFonts w:hint="eastAsia"/>
        </w:rPr>
        <w:t>。</w:t>
      </w:r>
      <w:r w:rsidR="00F81BA5">
        <w:rPr>
          <w:rFonts w:hint="eastAsia"/>
        </w:rPr>
        <w:t>如</w:t>
      </w:r>
      <w:r>
        <w:rPr>
          <w:rFonts w:hint="eastAsia"/>
        </w:rPr>
        <w:t>菲</w:t>
      </w:r>
      <w:proofErr w:type="gramStart"/>
      <w:r>
        <w:rPr>
          <w:rFonts w:hint="eastAsia"/>
        </w:rPr>
        <w:t>涅</w:t>
      </w:r>
      <w:proofErr w:type="gramEnd"/>
      <w:r>
        <w:rPr>
          <w:rFonts w:hint="eastAsia"/>
        </w:rPr>
        <w:t>耳方程</w:t>
      </w:r>
      <w:r>
        <w:rPr>
          <w:rFonts w:hint="eastAsia"/>
        </w:rPr>
        <w:t>[8]</w:t>
      </w:r>
      <w:r>
        <w:rPr>
          <w:rFonts w:hint="eastAsia"/>
        </w:rPr>
        <w:t>所描述的那样，微元面被假定成朗伯体</w:t>
      </w:r>
      <w:r>
        <w:rPr>
          <w:rFonts w:hint="eastAsia"/>
        </w:rPr>
        <w:t>[9]</w:t>
      </w:r>
      <w:r>
        <w:rPr>
          <w:rFonts w:hint="eastAsia"/>
        </w:rPr>
        <w:t>或者完全镜面反射。空间技术的迅速发展，要求遥感技术实现从定性到定量，从表面现象的描述到内在规律探求的过渡</w:t>
      </w:r>
      <w:r>
        <w:rPr>
          <w:rFonts w:hint="eastAsia"/>
        </w:rPr>
        <w:t>[10]</w:t>
      </w:r>
      <w:r>
        <w:rPr>
          <w:rFonts w:hint="eastAsia"/>
        </w:rPr>
        <w:t>。地物的二向性反射模型谱模型是实现这种过渡的重要环节。遥感能否成功应用于全球植被监测和管理主要取决于其在确定植被类型、生长期以及估算植被主要生态参数等方面的能力，而植被</w:t>
      </w:r>
      <w:r>
        <w:rPr>
          <w:rFonts w:hint="eastAsia"/>
        </w:rPr>
        <w:t>BRDF</w:t>
      </w:r>
      <w:r>
        <w:rPr>
          <w:rFonts w:hint="eastAsia"/>
        </w:rPr>
        <w:t>的研究目的就是确定植被叶片反射率和透射率与其生物物理化学参数及冠层结构的关系。</w:t>
      </w:r>
    </w:p>
    <w:p w14:paraId="03BD5583" w14:textId="77777777" w:rsidR="00F55F91" w:rsidRPr="00755D65" w:rsidRDefault="00755D65" w:rsidP="00755D65">
      <w:pPr>
        <w:spacing w:beforeLines="50" w:before="156" w:afterLines="50" w:after="156"/>
        <w:ind w:firstLineChars="0" w:firstLine="0"/>
        <w:rPr>
          <w:rFonts w:ascii="黑体" w:eastAsia="黑体" w:hAnsi="黑体"/>
        </w:rPr>
      </w:pPr>
      <w:r w:rsidRPr="0010364A">
        <w:rPr>
          <w:rFonts w:eastAsia="黑体" w:cs="Times New Roman"/>
        </w:rPr>
        <w:t>1.1</w:t>
      </w:r>
      <w:r w:rsidR="00F55F91" w:rsidRPr="00755D65">
        <w:rPr>
          <w:rFonts w:ascii="黑体" w:eastAsia="黑体" w:hAnsi="黑体" w:hint="eastAsia"/>
        </w:rPr>
        <w:t>国内外研究现状</w:t>
      </w:r>
    </w:p>
    <w:p w14:paraId="118626A2" w14:textId="77777777" w:rsidR="00F55F91" w:rsidRDefault="00F55F91" w:rsidP="00F55F91">
      <w:pPr>
        <w:ind w:firstLine="420"/>
      </w:pPr>
      <w:r>
        <w:rPr>
          <w:rFonts w:hint="eastAsia"/>
        </w:rPr>
        <w:t>双向反射分布函数可很好的描述地物的波谱特征，其中地物的波谱特征包含其材料的波谱特征及其空间结构特征两个因素。从多角度观测的</w:t>
      </w:r>
      <w:r>
        <w:rPr>
          <w:rFonts w:hint="eastAsia"/>
        </w:rPr>
        <w:t>BRDF</w:t>
      </w:r>
      <w:r>
        <w:rPr>
          <w:rFonts w:hint="eastAsia"/>
        </w:rPr>
        <w:t>值来反演地物的波谱特征和结构特征有助于对地物的识别和分类</w:t>
      </w:r>
      <w:r>
        <w:rPr>
          <w:rFonts w:hint="eastAsia"/>
        </w:rPr>
        <w:t>[10]</w:t>
      </w:r>
      <w:r>
        <w:rPr>
          <w:rFonts w:hint="eastAsia"/>
        </w:rPr>
        <w:t>。</w:t>
      </w:r>
    </w:p>
    <w:p w14:paraId="6284D67D" w14:textId="77777777" w:rsidR="00F55F91" w:rsidRDefault="00F55F91" w:rsidP="00F55F91">
      <w:pPr>
        <w:ind w:firstLine="420"/>
      </w:pPr>
      <w:commentRangeStart w:id="7"/>
      <w:r>
        <w:rPr>
          <w:rFonts w:hint="eastAsia"/>
        </w:rPr>
        <w:lastRenderedPageBreak/>
        <w:t xml:space="preserve">Yuri </w:t>
      </w:r>
      <w:proofErr w:type="spellStart"/>
      <w:r>
        <w:rPr>
          <w:rFonts w:hint="eastAsia"/>
        </w:rPr>
        <w:t>Knyazikhin</w:t>
      </w:r>
      <w:proofErr w:type="spellEnd"/>
      <w:r>
        <w:rPr>
          <w:rFonts w:hint="eastAsia"/>
        </w:rPr>
        <w:t>等</w:t>
      </w:r>
      <w:r>
        <w:rPr>
          <w:rFonts w:hint="eastAsia"/>
        </w:rPr>
        <w:t>[11]</w:t>
      </w:r>
      <w:r>
        <w:rPr>
          <w:rFonts w:hint="eastAsia"/>
        </w:rPr>
        <w:t>基于在近红外波段</w:t>
      </w:r>
      <w:commentRangeStart w:id="8"/>
      <w:r>
        <w:rPr>
          <w:rFonts w:hint="eastAsia"/>
        </w:rPr>
        <w:t>BRF</w:t>
      </w:r>
      <w:commentRangeEnd w:id="8"/>
      <w:r w:rsidR="00422D1B">
        <w:rPr>
          <w:rStyle w:val="a7"/>
        </w:rPr>
        <w:commentReference w:id="8"/>
      </w:r>
      <w:r>
        <w:rPr>
          <w:rFonts w:hint="eastAsia"/>
        </w:rPr>
        <w:t>（</w:t>
      </w:r>
      <w:r>
        <w:rPr>
          <w:rFonts w:hint="eastAsia"/>
        </w:rPr>
        <w:t>Bidirectional Reflectance Function</w:t>
      </w:r>
      <w:r>
        <w:rPr>
          <w:rFonts w:hint="eastAsia"/>
        </w:rPr>
        <w:t>）与植被叶片氮积累量的相关关系，并对这种关系进行了深入研究，为今后用遥感卫星数据通过对地物反射率的测量来监控植被叶面氮素含量提供一种简单有效的方法。</w:t>
      </w:r>
      <w:commentRangeEnd w:id="7"/>
      <w:r w:rsidR="00422D1B">
        <w:rPr>
          <w:rStyle w:val="a7"/>
        </w:rPr>
        <w:commentReference w:id="7"/>
      </w:r>
      <w:r>
        <w:rPr>
          <w:rFonts w:hint="eastAsia"/>
        </w:rPr>
        <w:t>在</w:t>
      </w:r>
      <w:r>
        <w:rPr>
          <w:rFonts w:hint="eastAsia"/>
        </w:rPr>
        <w:t>710-790nm</w:t>
      </w:r>
      <w:r>
        <w:rPr>
          <w:rFonts w:hint="eastAsia"/>
        </w:rPr>
        <w:t>波段范围内，当用遥感数据推断叶片生化组分时，如氮素含量，</w:t>
      </w:r>
      <w:r>
        <w:rPr>
          <w:rFonts w:hint="eastAsia"/>
        </w:rPr>
        <w:t>BRF</w:t>
      </w:r>
      <w:r>
        <w:rPr>
          <w:rFonts w:hint="eastAsia"/>
        </w:rPr>
        <w:t>可为结构修正提供有效地信息，进一步的分析表明叶子的表面特征是影响遥感应用的内部因素之一。双向散射分布函数（</w:t>
      </w:r>
      <w:r>
        <w:rPr>
          <w:rFonts w:hint="eastAsia"/>
        </w:rPr>
        <w:t>BSDF</w:t>
      </w:r>
      <w:r>
        <w:rPr>
          <w:rFonts w:hint="eastAsia"/>
        </w:rPr>
        <w:t>）描述的是光线在给定的入射和观测方向下经过反射和透射后的比例。</w:t>
      </w:r>
      <w:r>
        <w:rPr>
          <w:rFonts w:hint="eastAsia"/>
        </w:rPr>
        <w:t xml:space="preserve">Michael A. </w:t>
      </w:r>
      <w:proofErr w:type="gramStart"/>
      <w:r>
        <w:rPr>
          <w:rFonts w:hint="eastAsia"/>
        </w:rPr>
        <w:t>Greiner[</w:t>
      </w:r>
      <w:proofErr w:type="gramEnd"/>
      <w:r>
        <w:rPr>
          <w:rFonts w:hint="eastAsia"/>
        </w:rPr>
        <w:t>12]</w:t>
      </w:r>
      <w:r>
        <w:rPr>
          <w:rFonts w:hint="eastAsia"/>
        </w:rPr>
        <w:t>等在近红外波段对糖枫和三角叶杨的光学散射特性作了研究，并在一系列离散的入射和观测角度下对这两种植物进行</w:t>
      </w:r>
      <w:r>
        <w:rPr>
          <w:rFonts w:hint="eastAsia"/>
        </w:rPr>
        <w:t>BSDF</w:t>
      </w:r>
      <w:r>
        <w:rPr>
          <w:rFonts w:hint="eastAsia"/>
        </w:rPr>
        <w:t>测量，然后对数据进行建模，其他研究人员即可将他们的任何入射方向的散射值应用到该模型中。</w:t>
      </w:r>
      <w:proofErr w:type="spellStart"/>
      <w:r>
        <w:rPr>
          <w:rFonts w:hint="eastAsia"/>
        </w:rPr>
        <w:t>Simonot</w:t>
      </w:r>
      <w:proofErr w:type="spellEnd"/>
      <w:r>
        <w:rPr>
          <w:rFonts w:hint="eastAsia"/>
        </w:rPr>
        <w:t>等</w:t>
      </w:r>
      <w:r>
        <w:rPr>
          <w:rFonts w:hint="eastAsia"/>
        </w:rPr>
        <w:t>[13]</w:t>
      </w:r>
      <w:r>
        <w:rPr>
          <w:rFonts w:hint="eastAsia"/>
        </w:rPr>
        <w:t>在研究单子叶植物叶片时将方位角的各向异性及遮蔽和阴影效应考虑进去，建立了一个既有镜面反射成分又有朗伯体成分的双向反射分布函数模型。</w:t>
      </w:r>
      <w:r>
        <w:rPr>
          <w:rFonts w:hint="eastAsia"/>
        </w:rPr>
        <w:t>Combes[14]</w:t>
      </w:r>
      <w:r>
        <w:rPr>
          <w:rFonts w:hint="eastAsia"/>
        </w:rPr>
        <w:t>和</w:t>
      </w:r>
      <w:proofErr w:type="spellStart"/>
      <w:r>
        <w:rPr>
          <w:rFonts w:hint="eastAsia"/>
        </w:rPr>
        <w:t>Comar</w:t>
      </w:r>
      <w:proofErr w:type="spellEnd"/>
      <w:r>
        <w:rPr>
          <w:rFonts w:hint="eastAsia"/>
        </w:rPr>
        <w:t>[15]</w:t>
      </w:r>
      <w:r>
        <w:rPr>
          <w:rFonts w:hint="eastAsia"/>
        </w:rPr>
        <w:t>研究表明，单子叶植物的平行血管系统会产生定向的粗糙度变化，当测量机构的方位角发生变化时，这种粗糙度的变化会影响叶片反射率。考虑这些特性的模型在描述叶片表面双向反射时需要了解冠层反射率并要以一种更健壮的方式获取叶片的生化组分信息。</w:t>
      </w:r>
    </w:p>
    <w:p w14:paraId="1D2557BF" w14:textId="77777777" w:rsidR="00F55F91" w:rsidRDefault="00F55F91" w:rsidP="00F55F91">
      <w:pPr>
        <w:ind w:firstLine="420"/>
      </w:pPr>
      <w:r>
        <w:rPr>
          <w:rFonts w:hint="eastAsia"/>
        </w:rPr>
        <w:t>Miao</w:t>
      </w:r>
      <w:r>
        <w:rPr>
          <w:rFonts w:hint="eastAsia"/>
        </w:rPr>
        <w:t>等</w:t>
      </w:r>
      <w:r>
        <w:rPr>
          <w:rFonts w:hint="eastAsia"/>
        </w:rPr>
        <w:t>[2]</w:t>
      </w:r>
      <w:r>
        <w:rPr>
          <w:rFonts w:hint="eastAsia"/>
        </w:rPr>
        <w:t>用</w:t>
      </w:r>
      <w:r>
        <w:rPr>
          <w:rFonts w:hint="eastAsia"/>
        </w:rPr>
        <w:t>PROSPECT</w:t>
      </w:r>
      <w:r>
        <w:rPr>
          <w:rFonts w:hint="eastAsia"/>
        </w:rPr>
        <w:t>模型计算</w:t>
      </w:r>
      <w:r>
        <w:rPr>
          <w:rFonts w:hint="eastAsia"/>
        </w:rPr>
        <w:t>BTDF</w:t>
      </w:r>
      <w:r>
        <w:rPr>
          <w:rFonts w:hint="eastAsia"/>
        </w:rPr>
        <w:t>和</w:t>
      </w:r>
      <w:r>
        <w:rPr>
          <w:rFonts w:hint="eastAsia"/>
        </w:rPr>
        <w:t>BRDF</w:t>
      </w:r>
      <w:r>
        <w:rPr>
          <w:rFonts w:hint="eastAsia"/>
        </w:rPr>
        <w:t>的漫反射量，并在可见光区域将光谱转换成</w:t>
      </w:r>
      <w:r>
        <w:rPr>
          <w:rFonts w:hint="eastAsia"/>
        </w:rPr>
        <w:t>RGB</w:t>
      </w:r>
      <w:r>
        <w:rPr>
          <w:rFonts w:hint="eastAsia"/>
        </w:rPr>
        <w:t>模型。</w:t>
      </w:r>
      <w:proofErr w:type="gramStart"/>
      <w:r>
        <w:rPr>
          <w:rFonts w:hint="eastAsia"/>
        </w:rPr>
        <w:t>申广荣</w:t>
      </w:r>
      <w:proofErr w:type="gramEnd"/>
      <w:r>
        <w:rPr>
          <w:rFonts w:hint="eastAsia"/>
        </w:rPr>
        <w:t>、王人潮等</w:t>
      </w:r>
      <w:r>
        <w:rPr>
          <w:rFonts w:hint="eastAsia"/>
        </w:rPr>
        <w:t>[4]</w:t>
      </w:r>
      <w:r>
        <w:rPr>
          <w:rFonts w:hint="eastAsia"/>
        </w:rPr>
        <w:t>通过对水稻光谱数据的分析，将不同生长期的水稻特性建立多组分</w:t>
      </w:r>
      <w:r>
        <w:rPr>
          <w:rFonts w:hint="eastAsia"/>
        </w:rPr>
        <w:t>BRDF</w:t>
      </w:r>
      <w:r>
        <w:rPr>
          <w:rFonts w:hint="eastAsia"/>
        </w:rPr>
        <w:t>模型，并将模型模拟值与实际测量值进行比较分析，该结果能较好地反映水稻多组分反射光谱的角度分布特征。</w:t>
      </w:r>
      <w:proofErr w:type="spellStart"/>
      <w:r>
        <w:rPr>
          <w:rFonts w:hint="eastAsia"/>
        </w:rPr>
        <w:t>Xie</w:t>
      </w:r>
      <w:proofErr w:type="spellEnd"/>
      <w:r>
        <w:rPr>
          <w:rFonts w:hint="eastAsia"/>
        </w:rPr>
        <w:t>[16]</w:t>
      </w:r>
      <w:r>
        <w:rPr>
          <w:rFonts w:hint="eastAsia"/>
        </w:rPr>
        <w:t>等利用多方向设备装置对玉米嫩叶、玉米成熟叶和一品红叶片的偏振反射分布规律进行了研究，对不同</w:t>
      </w:r>
      <w:proofErr w:type="gramStart"/>
      <w:r>
        <w:rPr>
          <w:rFonts w:hint="eastAsia"/>
        </w:rPr>
        <w:t>入射天</w:t>
      </w:r>
      <w:proofErr w:type="gramEnd"/>
      <w:r>
        <w:rPr>
          <w:rFonts w:hint="eastAsia"/>
        </w:rPr>
        <w:t>顶角和观测天顶角下的偏振度进行计算，通过偏振度的对比分析得出偏振度随着</w:t>
      </w:r>
      <w:proofErr w:type="gramStart"/>
      <w:r>
        <w:rPr>
          <w:rFonts w:hint="eastAsia"/>
        </w:rPr>
        <w:t>入射天</w:t>
      </w:r>
      <w:proofErr w:type="gramEnd"/>
      <w:r>
        <w:rPr>
          <w:rFonts w:hint="eastAsia"/>
        </w:rPr>
        <w:t>顶角和观测天顶角的增加而增加，这一点表明叶片表面的非朗伯特性随着</w:t>
      </w:r>
      <w:proofErr w:type="gramStart"/>
      <w:r>
        <w:rPr>
          <w:rFonts w:hint="eastAsia"/>
        </w:rPr>
        <w:t>入射天</w:t>
      </w:r>
      <w:proofErr w:type="gramEnd"/>
      <w:r>
        <w:rPr>
          <w:rFonts w:hint="eastAsia"/>
        </w:rPr>
        <w:t>顶角的增加而更加显著，同时还得出偏振度与反射率、表面粗糙度及漫射组分有关，但并没有给出这三者是如何影响叶片表面偏振度的，同时并提出应当建立一个叶片物理偏振双向反射分布模型来分析叶片表面的偏振特性。</w:t>
      </w:r>
    </w:p>
    <w:p w14:paraId="3CA4082A" w14:textId="77777777" w:rsidR="00F55F91" w:rsidRDefault="00F55F91" w:rsidP="00F55F91">
      <w:pPr>
        <w:ind w:firstLine="420"/>
      </w:pPr>
      <w:r>
        <w:rPr>
          <w:rFonts w:hint="eastAsia"/>
        </w:rPr>
        <w:t>近年来，随着</w:t>
      </w:r>
      <w:r>
        <w:rPr>
          <w:rFonts w:hint="eastAsia"/>
        </w:rPr>
        <w:t>BRDF</w:t>
      </w:r>
      <w:r>
        <w:rPr>
          <w:rFonts w:hint="eastAsia"/>
        </w:rPr>
        <w:t>的发展和完善，高光谱遥感与双向反射模型的反演相结合，并应用日趋完善的植被高光谱算法，不仅能提供关于植被冠</w:t>
      </w:r>
      <w:proofErr w:type="gramStart"/>
      <w:r>
        <w:rPr>
          <w:rFonts w:hint="eastAsia"/>
        </w:rPr>
        <w:t>层更多</w:t>
      </w:r>
      <w:proofErr w:type="gramEnd"/>
      <w:r>
        <w:rPr>
          <w:rFonts w:hint="eastAsia"/>
        </w:rPr>
        <w:t>的光谱信息，而且可以定量分析地物、植被生物物理化学过程及参数。</w:t>
      </w:r>
      <w:r>
        <w:rPr>
          <w:rFonts w:hint="eastAsia"/>
        </w:rPr>
        <w:t>BRDF</w:t>
      </w:r>
      <w:r>
        <w:rPr>
          <w:rFonts w:hint="eastAsia"/>
        </w:rPr>
        <w:t>技术的成熟为进一步准确估算植物所吸收的光合有效辐射</w:t>
      </w:r>
      <w:r>
        <w:rPr>
          <w:rFonts w:hint="eastAsia"/>
        </w:rPr>
        <w:t>APAR</w:t>
      </w:r>
      <w:r>
        <w:rPr>
          <w:rFonts w:hint="eastAsia"/>
        </w:rPr>
        <w:t>，植物的初级生产力</w:t>
      </w:r>
      <w:r>
        <w:rPr>
          <w:rFonts w:hint="eastAsia"/>
        </w:rPr>
        <w:t>NPP</w:t>
      </w:r>
      <w:r>
        <w:rPr>
          <w:rFonts w:hint="eastAsia"/>
        </w:rPr>
        <w:t>等</w:t>
      </w:r>
      <w:r>
        <w:rPr>
          <w:rFonts w:hint="eastAsia"/>
        </w:rPr>
        <w:t>[3]</w:t>
      </w:r>
      <w:r>
        <w:rPr>
          <w:rFonts w:hint="eastAsia"/>
        </w:rPr>
        <w:t>指标提供了可能，从而推进了遥感定量化的进程。</w:t>
      </w:r>
    </w:p>
    <w:p w14:paraId="7BD9FB8F" w14:textId="77777777" w:rsidR="00F55F91" w:rsidRPr="00755D65" w:rsidRDefault="00755D65" w:rsidP="00755D65">
      <w:pPr>
        <w:spacing w:beforeLines="50" w:before="156" w:afterLines="50" w:after="156"/>
        <w:ind w:firstLineChars="0" w:firstLine="0"/>
        <w:rPr>
          <w:rFonts w:ascii="黑体" w:eastAsia="黑体" w:hAnsi="黑体"/>
        </w:rPr>
      </w:pPr>
      <w:r w:rsidRPr="0010364A">
        <w:rPr>
          <w:rFonts w:eastAsia="黑体" w:cs="Times New Roman"/>
        </w:rPr>
        <w:t xml:space="preserve">1.2 </w:t>
      </w:r>
      <w:r w:rsidR="00F55F91" w:rsidRPr="0010364A">
        <w:rPr>
          <w:rFonts w:eastAsia="黑体" w:cs="Times New Roman"/>
        </w:rPr>
        <w:t>BRDF</w:t>
      </w:r>
      <w:r w:rsidR="00F55F91" w:rsidRPr="00755D65">
        <w:rPr>
          <w:rFonts w:ascii="黑体" w:eastAsia="黑体" w:hAnsi="黑体" w:hint="eastAsia"/>
        </w:rPr>
        <w:t>定义</w:t>
      </w:r>
    </w:p>
    <w:p w14:paraId="7494A803" w14:textId="77777777" w:rsidR="00F55F91" w:rsidRDefault="00F55F91" w:rsidP="00F55F91">
      <w:pPr>
        <w:ind w:firstLine="420"/>
      </w:pPr>
      <w:r>
        <w:rPr>
          <w:rFonts w:hint="eastAsia"/>
        </w:rPr>
        <w:t>目前大家较普遍被接受的</w:t>
      </w:r>
      <w:r>
        <w:rPr>
          <w:rFonts w:hint="eastAsia"/>
        </w:rPr>
        <w:t>BRDF</w:t>
      </w:r>
      <w:r>
        <w:rPr>
          <w:rFonts w:hint="eastAsia"/>
        </w:rPr>
        <w:t>的定义是</w:t>
      </w:r>
      <w:r>
        <w:rPr>
          <w:rFonts w:hint="eastAsia"/>
        </w:rPr>
        <w:t>Nicodemus[17]</w:t>
      </w:r>
      <w:r>
        <w:rPr>
          <w:rFonts w:hint="eastAsia"/>
        </w:rPr>
        <w:t>在</w:t>
      </w:r>
      <w:r>
        <w:rPr>
          <w:rFonts w:hint="eastAsia"/>
        </w:rPr>
        <w:t>1977</w:t>
      </w:r>
      <w:r>
        <w:rPr>
          <w:rFonts w:hint="eastAsia"/>
        </w:rPr>
        <w:t>年提出的，这是</w:t>
      </w:r>
      <w:r>
        <w:rPr>
          <w:rFonts w:hint="eastAsia"/>
        </w:rPr>
        <w:t>5</w:t>
      </w:r>
      <w:r>
        <w:rPr>
          <w:rFonts w:hint="eastAsia"/>
        </w:rPr>
        <w:t>个变量的函数。该式也被理解成在相同入射条件下地物向某一方向反射的强度与理想朗伯体在该方向上的反射强度之比。</w:t>
      </w:r>
    </w:p>
    <w:p w14:paraId="05FE8017" w14:textId="77777777" w:rsidR="00F55F91" w:rsidRDefault="00244ED0" w:rsidP="00F55F91">
      <w:pPr>
        <w:ind w:firstLine="420"/>
      </w:pPr>
      <w:r w:rsidRPr="00415766">
        <w:rPr>
          <w:rFonts w:hint="eastAsia"/>
          <w:noProof/>
        </w:rPr>
        <w:drawing>
          <wp:anchor distT="0" distB="0" distL="114300" distR="114300" simplePos="0" relativeHeight="251659264" behindDoc="0" locked="0" layoutInCell="1" allowOverlap="1" wp14:anchorId="44DEB13A" wp14:editId="2E41E7B8">
            <wp:simplePos x="0" y="0"/>
            <wp:positionH relativeFrom="column">
              <wp:posOffset>1399402</wp:posOffset>
            </wp:positionH>
            <wp:positionV relativeFrom="paragraph">
              <wp:posOffset>0</wp:posOffset>
            </wp:positionV>
            <wp:extent cx="3196800" cy="3708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800" cy="37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4B5B8" w14:textId="77777777" w:rsidR="00F55F91" w:rsidRPr="00F55F91" w:rsidRDefault="00F55F91" w:rsidP="00F55F91">
      <w:pPr>
        <w:spacing w:beforeLines="50" w:before="156" w:afterLines="50" w:after="156"/>
        <w:ind w:firstLineChars="0" w:firstLine="0"/>
        <w:jc w:val="left"/>
        <w:rPr>
          <w:rFonts w:ascii="黑体" w:eastAsia="黑体" w:hAnsi="黑体"/>
          <w:sz w:val="24"/>
          <w:szCs w:val="24"/>
        </w:rPr>
      </w:pPr>
      <w:r w:rsidRPr="0010364A">
        <w:rPr>
          <w:rFonts w:eastAsia="黑体" w:cs="Times New Roman" w:hint="eastAsia"/>
        </w:rPr>
        <w:t>2 BRDF</w:t>
      </w:r>
      <w:r w:rsidRPr="00F55F91">
        <w:rPr>
          <w:rFonts w:ascii="黑体" w:eastAsia="黑体" w:hAnsi="黑体" w:hint="eastAsia"/>
          <w:sz w:val="24"/>
          <w:szCs w:val="24"/>
        </w:rPr>
        <w:t>测量及装置</w:t>
      </w:r>
    </w:p>
    <w:p w14:paraId="713C12A2" w14:textId="77777777" w:rsidR="00F55F91" w:rsidRDefault="00F55F91" w:rsidP="00F55F91">
      <w:pPr>
        <w:ind w:firstLine="420"/>
      </w:pPr>
      <w:r>
        <w:rPr>
          <w:rFonts w:hint="eastAsia"/>
        </w:rPr>
        <w:t>双向反射分布函数表示不同入射条件下物体表面在任意观测角的反射特性，它所确定的反射特性只取决于物体表面本身的特性，因此它是有效地描述目标表面在半球空间的光辐射特性的最佳物理量</w:t>
      </w:r>
      <w:r>
        <w:rPr>
          <w:rFonts w:hint="eastAsia"/>
        </w:rPr>
        <w:t>[18]</w:t>
      </w:r>
      <w:r>
        <w:rPr>
          <w:rFonts w:hint="eastAsia"/>
        </w:rPr>
        <w:t>。</w:t>
      </w:r>
      <w:r>
        <w:rPr>
          <w:rFonts w:hint="eastAsia"/>
        </w:rPr>
        <w:t>BRDF</w:t>
      </w:r>
      <w:r>
        <w:rPr>
          <w:rFonts w:hint="eastAsia"/>
        </w:rPr>
        <w:t>的测量为植物生长过程中各生物物理化学参数与光照相互关系的确定提供了定量化的研究方法，在植被生长过程模型建立、分析、研究及植被定量遥感研究中，都具有十分重要的意义。</w:t>
      </w:r>
    </w:p>
    <w:p w14:paraId="28A3B2EF" w14:textId="77777777" w:rsidR="00F55F91" w:rsidRPr="00755D65" w:rsidRDefault="00F55F91" w:rsidP="00755D65">
      <w:pPr>
        <w:spacing w:beforeLines="50" w:before="156" w:afterLines="50" w:after="156"/>
        <w:ind w:firstLineChars="0" w:firstLine="0"/>
        <w:rPr>
          <w:rFonts w:ascii="黑体" w:eastAsia="黑体" w:hAnsi="黑体"/>
        </w:rPr>
      </w:pPr>
      <w:r w:rsidRPr="0010364A">
        <w:rPr>
          <w:rFonts w:eastAsia="黑体" w:cs="Times New Roman" w:hint="eastAsia"/>
        </w:rPr>
        <w:t>2.1BRDF</w:t>
      </w:r>
      <w:r w:rsidRPr="00755D65">
        <w:rPr>
          <w:rFonts w:ascii="黑体" w:eastAsia="黑体" w:hAnsi="黑体" w:hint="eastAsia"/>
        </w:rPr>
        <w:t>的测量</w:t>
      </w:r>
    </w:p>
    <w:p w14:paraId="2B144BD3" w14:textId="77777777" w:rsidR="00F55F91" w:rsidRDefault="00F55F91" w:rsidP="00F55F91">
      <w:pPr>
        <w:ind w:firstLine="420"/>
      </w:pPr>
      <w:r>
        <w:rPr>
          <w:rFonts w:hint="eastAsia"/>
        </w:rPr>
        <w:t>由上述可知，</w:t>
      </w:r>
      <w:r>
        <w:rPr>
          <w:rFonts w:hint="eastAsia"/>
        </w:rPr>
        <w:t>BRDF</w:t>
      </w:r>
      <w:r>
        <w:rPr>
          <w:rFonts w:hint="eastAsia"/>
        </w:rPr>
        <w:t>是个五变量的函数（λ</w:t>
      </w:r>
      <w:r>
        <w:rPr>
          <w:rFonts w:hint="eastAsia"/>
        </w:rPr>
        <w:t>,</w:t>
      </w:r>
      <w:r>
        <w:rPr>
          <w:rFonts w:hint="eastAsia"/>
        </w:rPr>
        <w:t>θ</w:t>
      </w:r>
      <w:proofErr w:type="spellStart"/>
      <w:r>
        <w:rPr>
          <w:rFonts w:hint="eastAsia"/>
        </w:rPr>
        <w:t>i</w:t>
      </w:r>
      <w:proofErr w:type="spellEnd"/>
      <w:r>
        <w:rPr>
          <w:rFonts w:hint="eastAsia"/>
        </w:rPr>
        <w:t>,</w:t>
      </w:r>
      <w:r>
        <w:rPr>
          <w:rFonts w:hint="eastAsia"/>
        </w:rPr>
        <w:t>φ</w:t>
      </w:r>
      <w:proofErr w:type="spellStart"/>
      <w:r>
        <w:rPr>
          <w:rFonts w:hint="eastAsia"/>
        </w:rPr>
        <w:t>i</w:t>
      </w:r>
      <w:proofErr w:type="spellEnd"/>
      <w:r>
        <w:rPr>
          <w:rFonts w:hint="eastAsia"/>
        </w:rPr>
        <w:t>,</w:t>
      </w:r>
      <w:r>
        <w:rPr>
          <w:rFonts w:hint="eastAsia"/>
        </w:rPr>
        <w:t>θ</w:t>
      </w:r>
      <w:r>
        <w:rPr>
          <w:rFonts w:hint="eastAsia"/>
        </w:rPr>
        <w:t>r,</w:t>
      </w:r>
      <w:r>
        <w:rPr>
          <w:rFonts w:hint="eastAsia"/>
        </w:rPr>
        <w:t>φ</w:t>
      </w:r>
      <w:r>
        <w:rPr>
          <w:rFonts w:hint="eastAsia"/>
        </w:rPr>
        <w:t>r</w:t>
      </w:r>
      <w:r>
        <w:rPr>
          <w:rFonts w:hint="eastAsia"/>
        </w:rPr>
        <w:t>），这对双向反射分布函数的测量和函数表达来说不易，因此人们试图通过对地物进行全方位多角度进行</w:t>
      </w:r>
      <w:r>
        <w:rPr>
          <w:rFonts w:hint="eastAsia"/>
        </w:rPr>
        <w:t>BRDF</w:t>
      </w:r>
      <w:r>
        <w:rPr>
          <w:rFonts w:hint="eastAsia"/>
        </w:rPr>
        <w:t>值测量。</w:t>
      </w:r>
      <w:r>
        <w:rPr>
          <w:rFonts w:hint="eastAsia"/>
        </w:rPr>
        <w:t>BRDF</w:t>
      </w:r>
      <w:r>
        <w:rPr>
          <w:rFonts w:hint="eastAsia"/>
        </w:rPr>
        <w:t>的测量试图建立双向反射分布函数的某种特定子集与地物结构的某些主要特征的关系</w:t>
      </w:r>
      <w:r>
        <w:rPr>
          <w:rFonts w:hint="eastAsia"/>
        </w:rPr>
        <w:t>[10]</w:t>
      </w:r>
      <w:r>
        <w:rPr>
          <w:rFonts w:hint="eastAsia"/>
        </w:rPr>
        <w:t>。</w:t>
      </w:r>
    </w:p>
    <w:p w14:paraId="44AD9EB1" w14:textId="77777777" w:rsidR="00F55F91" w:rsidRDefault="00F55F91" w:rsidP="00F55F91">
      <w:pPr>
        <w:ind w:firstLine="420"/>
      </w:pPr>
      <w:r>
        <w:rPr>
          <w:rFonts w:hint="eastAsia"/>
        </w:rPr>
        <w:t>地物结构具有明显的方向性，植被</w:t>
      </w:r>
      <w:r>
        <w:rPr>
          <w:rFonts w:hint="eastAsia"/>
        </w:rPr>
        <w:t>BRDF</w:t>
      </w:r>
      <w:r>
        <w:rPr>
          <w:rFonts w:hint="eastAsia"/>
        </w:rPr>
        <w:t>的特性研究应保证入照光源和观测方向角度的变化，因此叶</w:t>
      </w:r>
      <w:r>
        <w:rPr>
          <w:rFonts w:hint="eastAsia"/>
        </w:rPr>
        <w:lastRenderedPageBreak/>
        <w:t>片方向特性的测量是复杂的，所以需要精细复杂的仪器设备。涉及其他对象双向反射分布测量的仪器设备虽有不少文章报道，但是真正涉及植被双向反射分布测量的设备却鲜有报道。</w:t>
      </w:r>
    </w:p>
    <w:p w14:paraId="53ADB940" w14:textId="77777777" w:rsidR="00F55F91" w:rsidRDefault="00F55F91" w:rsidP="00F55F91">
      <w:pPr>
        <w:ind w:firstLine="420"/>
      </w:pPr>
      <w:r>
        <w:rPr>
          <w:rFonts w:hint="eastAsia"/>
        </w:rPr>
        <w:t>近年来，随着国内外学者对</w:t>
      </w:r>
      <w:r>
        <w:rPr>
          <w:rFonts w:hint="eastAsia"/>
        </w:rPr>
        <w:t>BRDF</w:t>
      </w:r>
      <w:r>
        <w:rPr>
          <w:rFonts w:hint="eastAsia"/>
        </w:rPr>
        <w:t>的不断深入研究，</w:t>
      </w:r>
      <w:r>
        <w:rPr>
          <w:rFonts w:hint="eastAsia"/>
        </w:rPr>
        <w:t>BRDF</w:t>
      </w:r>
      <w:r>
        <w:rPr>
          <w:rFonts w:hint="eastAsia"/>
        </w:rPr>
        <w:t>测量装置也随之不断地发展，为进一步深入</w:t>
      </w:r>
      <w:r>
        <w:rPr>
          <w:rFonts w:hint="eastAsia"/>
        </w:rPr>
        <w:t>BRDF</w:t>
      </w:r>
      <w:r>
        <w:rPr>
          <w:rFonts w:hint="eastAsia"/>
        </w:rPr>
        <w:t>技术在各领域的应用发展奠定了良好的基础。就目前而言，国内外植被</w:t>
      </w:r>
      <w:r>
        <w:rPr>
          <w:rFonts w:hint="eastAsia"/>
        </w:rPr>
        <w:t>BRDF</w:t>
      </w:r>
      <w:r>
        <w:rPr>
          <w:rFonts w:hint="eastAsia"/>
        </w:rPr>
        <w:t>测量装置的大致分为以下两种</w:t>
      </w:r>
      <w:r>
        <w:rPr>
          <w:rFonts w:hint="eastAsia"/>
        </w:rPr>
        <w:t>1</w:t>
      </w:r>
      <w:r>
        <w:rPr>
          <w:rFonts w:hint="eastAsia"/>
        </w:rPr>
        <w:t>）光源固定，旋转样品和探测器；</w:t>
      </w:r>
      <w:r>
        <w:rPr>
          <w:rFonts w:hint="eastAsia"/>
        </w:rPr>
        <w:t>2</w:t>
      </w:r>
      <w:r>
        <w:rPr>
          <w:rFonts w:hint="eastAsia"/>
        </w:rPr>
        <w:t>）样品固定，移动光源和探测器</w:t>
      </w:r>
    </w:p>
    <w:p w14:paraId="4AA8BAFE" w14:textId="77777777" w:rsidR="00F55F91" w:rsidRPr="00755D65" w:rsidRDefault="00F55F91" w:rsidP="00755D65">
      <w:pPr>
        <w:spacing w:beforeLines="50" w:before="156" w:afterLines="50" w:after="156"/>
        <w:ind w:firstLineChars="0" w:firstLine="0"/>
        <w:rPr>
          <w:rFonts w:ascii="黑体" w:eastAsia="黑体" w:hAnsi="黑体"/>
        </w:rPr>
      </w:pPr>
      <w:r w:rsidRPr="0010364A">
        <w:rPr>
          <w:rFonts w:eastAsia="黑体" w:cs="Times New Roman" w:hint="eastAsia"/>
        </w:rPr>
        <w:t>2.2BRDF</w:t>
      </w:r>
      <w:r w:rsidRPr="00755D65">
        <w:rPr>
          <w:rFonts w:ascii="黑体" w:eastAsia="黑体" w:hAnsi="黑体" w:hint="eastAsia"/>
        </w:rPr>
        <w:t>测量装置</w:t>
      </w:r>
    </w:p>
    <w:p w14:paraId="461A8DF2" w14:textId="77777777" w:rsidR="00F55F91" w:rsidRDefault="00F55F91" w:rsidP="00F55F91">
      <w:pPr>
        <w:ind w:firstLine="420"/>
      </w:pPr>
      <w:r>
        <w:rPr>
          <w:rFonts w:hint="eastAsia"/>
        </w:rPr>
        <w:t>对植被</w:t>
      </w:r>
      <w:r>
        <w:rPr>
          <w:rFonts w:hint="eastAsia"/>
        </w:rPr>
        <w:t>BRDF</w:t>
      </w:r>
      <w:r>
        <w:rPr>
          <w:rFonts w:hint="eastAsia"/>
        </w:rPr>
        <w:t>的精确测量有助于获取作物不同阶段生长信息水平，可以对地物长势进行有效监测和营养诊断，以便更加全面有效指导农业生产。</w:t>
      </w:r>
    </w:p>
    <w:p w14:paraId="03C4576E" w14:textId="77777777" w:rsidR="00F55F91" w:rsidRDefault="00F55F91" w:rsidP="00F55F91">
      <w:pPr>
        <w:ind w:firstLine="420"/>
      </w:pPr>
      <w:r>
        <w:rPr>
          <w:rFonts w:hint="eastAsia"/>
        </w:rPr>
        <w:t xml:space="preserve">Yasuhiro </w:t>
      </w:r>
      <w:proofErr w:type="spellStart"/>
      <w:r>
        <w:rPr>
          <w:rFonts w:hint="eastAsia"/>
        </w:rPr>
        <w:t>Mukaigawa</w:t>
      </w:r>
      <w:proofErr w:type="spellEnd"/>
      <w:r>
        <w:rPr>
          <w:rFonts w:hint="eastAsia"/>
        </w:rPr>
        <w:t>等</w:t>
      </w:r>
      <w:r>
        <w:rPr>
          <w:rFonts w:hint="eastAsia"/>
        </w:rPr>
        <w:t>[19]</w:t>
      </w:r>
      <w:r>
        <w:rPr>
          <w:rFonts w:hint="eastAsia"/>
        </w:rPr>
        <w:t>使用一组椭球棱镜和投影仪研制出一个</w:t>
      </w:r>
      <w:r>
        <w:rPr>
          <w:rFonts w:hint="eastAsia"/>
        </w:rPr>
        <w:t>BRDF</w:t>
      </w:r>
      <w:r>
        <w:rPr>
          <w:rFonts w:hint="eastAsia"/>
        </w:rPr>
        <w:t>快速获取系统，该系统采用椭球棱镜和投影仪分别替代机械驱动和光源以改变入射角，因此大量的</w:t>
      </w:r>
      <w:r>
        <w:rPr>
          <w:rFonts w:hint="eastAsia"/>
        </w:rPr>
        <w:t>BRDF</w:t>
      </w:r>
      <w:r>
        <w:rPr>
          <w:rFonts w:hint="eastAsia"/>
        </w:rPr>
        <w:t>测量工作可很快的进行。此外，该系统通过调节</w:t>
      </w:r>
      <w:r>
        <w:rPr>
          <w:rFonts w:hint="eastAsia"/>
        </w:rPr>
        <w:t>4</w:t>
      </w:r>
      <w:r>
        <w:rPr>
          <w:rFonts w:hint="eastAsia"/>
        </w:rPr>
        <w:t>个角度参数</w:t>
      </w:r>
      <w:commentRangeStart w:id="9"/>
      <w:r>
        <w:rPr>
          <w:rFonts w:hint="eastAsia"/>
        </w:rPr>
        <w:t>不仅可以进行各向同性反射的测量而且还可以进行各向异性反射的测量。</w:t>
      </w:r>
      <w:commentRangeEnd w:id="9"/>
      <w:r w:rsidR="00422D1B">
        <w:rPr>
          <w:rStyle w:val="a7"/>
        </w:rPr>
        <w:commentReference w:id="9"/>
      </w:r>
      <w:r>
        <w:rPr>
          <w:rFonts w:hint="eastAsia"/>
        </w:rPr>
        <w:t>刘若凡、张宪亮等</w:t>
      </w:r>
      <w:r>
        <w:rPr>
          <w:rFonts w:hint="eastAsia"/>
        </w:rPr>
        <w:t>[20]</w:t>
      </w:r>
      <w:r>
        <w:rPr>
          <w:rFonts w:hint="eastAsia"/>
        </w:rPr>
        <w:t>搭建了可以同时测量可见和近红外两个波段的双向反射分布函数的测量系统，在可见光波段采用卤钨灯作为光源，采用光纤光谱仪作为光接收器，以</w:t>
      </w:r>
      <w:r>
        <w:rPr>
          <w:rFonts w:hint="eastAsia"/>
        </w:rPr>
        <w:t>10nm</w:t>
      </w:r>
      <w:r>
        <w:rPr>
          <w:rFonts w:hint="eastAsia"/>
        </w:rPr>
        <w:t>的波长间隔测量双向反射分布函数。在红外波段釆用碳化硅作为红外光源，釆用热释电探测器作为光接收器，采用标准板相对定标的方法测量待测样板的双向反射分布函数。王</w:t>
      </w:r>
      <w:proofErr w:type="gramStart"/>
      <w:r>
        <w:rPr>
          <w:rFonts w:hint="eastAsia"/>
        </w:rPr>
        <w:t>安祥</w:t>
      </w:r>
      <w:proofErr w:type="gramEnd"/>
      <w:r>
        <w:rPr>
          <w:rFonts w:hint="eastAsia"/>
        </w:rPr>
        <w:t>，张涵璐</w:t>
      </w:r>
      <w:r>
        <w:rPr>
          <w:rFonts w:hint="eastAsia"/>
        </w:rPr>
        <w:t>[18]</w:t>
      </w:r>
      <w:r>
        <w:rPr>
          <w:rFonts w:hint="eastAsia"/>
        </w:rPr>
        <w:t>等设计了一个双向反射分布函数测定仪来对目标双向反射分布函数进行测量，该自动测量系统在可见光区域对样本进行</w:t>
      </w:r>
      <w:r>
        <w:rPr>
          <w:rFonts w:hint="eastAsia"/>
        </w:rPr>
        <w:t>BRDF</w:t>
      </w:r>
      <w:r>
        <w:rPr>
          <w:rFonts w:hint="eastAsia"/>
        </w:rPr>
        <w:t>值测量、预处理，并结合五参数半经验统计模型和遗传模拟退火算法获得样本的</w:t>
      </w:r>
      <w:r>
        <w:rPr>
          <w:rFonts w:hint="eastAsia"/>
        </w:rPr>
        <w:t>BRDF</w:t>
      </w:r>
      <w:r>
        <w:rPr>
          <w:rFonts w:hint="eastAsia"/>
        </w:rPr>
        <w:t>模型参数，进而得到样本三维空间的</w:t>
      </w:r>
      <w:r>
        <w:rPr>
          <w:rFonts w:hint="eastAsia"/>
        </w:rPr>
        <w:t>BRDF</w:t>
      </w:r>
      <w:r>
        <w:rPr>
          <w:rFonts w:hint="eastAsia"/>
        </w:rPr>
        <w:t>分布。</w:t>
      </w:r>
      <w:r>
        <w:rPr>
          <w:rFonts w:hint="eastAsia"/>
        </w:rPr>
        <w:t>Zhang</w:t>
      </w:r>
      <w:r>
        <w:rPr>
          <w:rFonts w:hint="eastAsia"/>
        </w:rPr>
        <w:t>等</w:t>
      </w:r>
      <w:r>
        <w:rPr>
          <w:rFonts w:hint="eastAsia"/>
        </w:rPr>
        <w:t>[21]</w:t>
      </w:r>
      <w:r>
        <w:rPr>
          <w:rFonts w:hint="eastAsia"/>
        </w:rPr>
        <w:t>设计了一个可在实验室条件下有效测量各向同性材料双向反射分布函数（</w:t>
      </w:r>
      <w:r>
        <w:rPr>
          <w:rFonts w:hint="eastAsia"/>
        </w:rPr>
        <w:t>BRDF</w:t>
      </w:r>
      <w:r>
        <w:rPr>
          <w:rFonts w:hint="eastAsia"/>
        </w:rPr>
        <w:t>）分布装置。该测量仪器由光纤光谱仪、三维转台、卤素灯光源和一台电脑组成。其中光谱仪在可见光范围可获得</w:t>
      </w:r>
      <w:r>
        <w:rPr>
          <w:rFonts w:hint="eastAsia"/>
        </w:rPr>
        <w:t>696</w:t>
      </w:r>
      <w:r>
        <w:rPr>
          <w:rFonts w:hint="eastAsia"/>
        </w:rPr>
        <w:t>个样本；在三维转台的控制下，观测方位角和</w:t>
      </w:r>
      <w:proofErr w:type="gramStart"/>
      <w:r>
        <w:rPr>
          <w:rFonts w:hint="eastAsia"/>
        </w:rPr>
        <w:t>天定角的</w:t>
      </w:r>
      <w:proofErr w:type="gramEnd"/>
      <w:r>
        <w:rPr>
          <w:rFonts w:hint="eastAsia"/>
        </w:rPr>
        <w:t>转动分别为</w:t>
      </w:r>
      <w:r>
        <w:rPr>
          <w:rFonts w:hint="eastAsia"/>
        </w:rPr>
        <w:t>0~330</w:t>
      </w:r>
      <w:r>
        <w:rPr>
          <w:rFonts w:hint="eastAsia"/>
        </w:rPr>
        <w:t>°和</w:t>
      </w:r>
      <w:r>
        <w:rPr>
          <w:rFonts w:hint="eastAsia"/>
        </w:rPr>
        <w:t>0~80</w:t>
      </w:r>
      <w:r>
        <w:rPr>
          <w:rFonts w:hint="eastAsia"/>
        </w:rPr>
        <w:t>°；卤素灯光源可在</w:t>
      </w:r>
      <w:r>
        <w:rPr>
          <w:rFonts w:hint="eastAsia"/>
        </w:rPr>
        <w:t>360~1500nm</w:t>
      </w:r>
      <w:r>
        <w:rPr>
          <w:rFonts w:hint="eastAsia"/>
        </w:rPr>
        <w:t>波段内稳定连续高效地入射到样品表面；光谱仪和三维转台连接电脑；角度旋转和数据采集均在电脑控制下完成。该双向反射测量系统可快速准确地获取测量材料表面光谱反射特，被广泛应用在计算机渲染和目标识别中。</w:t>
      </w:r>
      <w:r w:rsidR="00443BA2" w:rsidRPr="00443BA2">
        <w:t xml:space="preserve">Stephen R. </w:t>
      </w:r>
      <w:proofErr w:type="spellStart"/>
      <w:proofErr w:type="gramStart"/>
      <w:r w:rsidR="00443BA2" w:rsidRPr="00443BA2">
        <w:t>Marschner</w:t>
      </w:r>
      <w:proofErr w:type="spellEnd"/>
      <w:r w:rsidR="00443BA2">
        <w:rPr>
          <w:rFonts w:hint="eastAsia"/>
        </w:rPr>
        <w:t>等</w:t>
      </w:r>
      <w:r>
        <w:rPr>
          <w:rFonts w:hint="eastAsia"/>
        </w:rPr>
        <w:t>[</w:t>
      </w:r>
      <w:proofErr w:type="gramEnd"/>
      <w:r>
        <w:rPr>
          <w:rFonts w:hint="eastAsia"/>
        </w:rPr>
        <w:t>22]</w:t>
      </w:r>
      <w:r>
        <w:rPr>
          <w:rFonts w:hint="eastAsia"/>
        </w:rPr>
        <w:t>提出一个新的基于图像理论的可快速全面准确测量目标表面双向反射的装置，该装置由两个摄像头，一个光源和一个已知外观形状的被测体组成，该装置也可测量各个方位角和观测角下的</w:t>
      </w:r>
      <w:r>
        <w:rPr>
          <w:rFonts w:hint="eastAsia"/>
        </w:rPr>
        <w:t>BRDF</w:t>
      </w:r>
      <w:r>
        <w:rPr>
          <w:rFonts w:hint="eastAsia"/>
        </w:rPr>
        <w:t>，通过内部连续一致性验证后，该装置测量的数据被证明是有效，结果数据显示精度能与定制的专用仪器相媲美。</w:t>
      </w:r>
    </w:p>
    <w:p w14:paraId="1E5ADAA0" w14:textId="77777777" w:rsidR="00F55F91" w:rsidRPr="00F55F91" w:rsidRDefault="00F55F91" w:rsidP="00F55F91">
      <w:pPr>
        <w:spacing w:beforeLines="50" w:before="156" w:afterLines="50" w:after="156"/>
        <w:ind w:firstLineChars="0" w:firstLine="0"/>
        <w:jc w:val="left"/>
        <w:rPr>
          <w:rFonts w:ascii="黑体" w:eastAsia="黑体" w:hAnsi="黑体"/>
          <w:sz w:val="24"/>
          <w:szCs w:val="24"/>
        </w:rPr>
      </w:pPr>
      <w:r w:rsidRPr="0010364A">
        <w:rPr>
          <w:rFonts w:eastAsia="黑体" w:cs="Times New Roman" w:hint="eastAsia"/>
        </w:rPr>
        <w:t>3 BRDF</w:t>
      </w:r>
      <w:r w:rsidRPr="00F55F91">
        <w:rPr>
          <w:rFonts w:ascii="黑体" w:eastAsia="黑体" w:hAnsi="黑体" w:hint="eastAsia"/>
          <w:sz w:val="24"/>
          <w:szCs w:val="24"/>
        </w:rPr>
        <w:t>模型</w:t>
      </w:r>
    </w:p>
    <w:p w14:paraId="1E81E06D" w14:textId="77777777" w:rsidR="00F55F91" w:rsidRDefault="00F55F91" w:rsidP="00F55F91">
      <w:pPr>
        <w:ind w:firstLine="420"/>
      </w:pPr>
      <w:r>
        <w:rPr>
          <w:rFonts w:hint="eastAsia"/>
        </w:rPr>
        <w:t>双向反射分布函数模型的建立有助于对植物叶片生理生态特性的定量分析。历年来，根据学者们研究</w:t>
      </w:r>
      <w:r>
        <w:rPr>
          <w:rFonts w:hint="eastAsia"/>
        </w:rPr>
        <w:t>BRDF</w:t>
      </w:r>
      <w:r>
        <w:rPr>
          <w:rFonts w:hint="eastAsia"/>
        </w:rPr>
        <w:t>的角度不同，</w:t>
      </w:r>
      <w:r>
        <w:rPr>
          <w:rFonts w:hint="eastAsia"/>
        </w:rPr>
        <w:t>BRDF</w:t>
      </w:r>
      <w:r>
        <w:rPr>
          <w:rFonts w:hint="eastAsia"/>
        </w:rPr>
        <w:t>的模型分类可以分为以下三种，分别是物理模型、经验统计模型和半经验模型。这三中模型各有优缺点，其中经验统计模型比较简单，适用性强，一般适用于处理物理机理不详的地物或植被双向反射分布函数的测量和应用中；物理模型涉及物理机理最为深入，各种地物、植被等相关参数的理论基础较为完善，能够很好的综合表征双向反射中相应参数的物理意义，是未来</w:t>
      </w:r>
      <w:r>
        <w:rPr>
          <w:rFonts w:hint="eastAsia"/>
        </w:rPr>
        <w:t>BRDF</w:t>
      </w:r>
      <w:r>
        <w:rPr>
          <w:rFonts w:hint="eastAsia"/>
        </w:rPr>
        <w:t>发展的主流研究方向；半经验模型则是介于以上两者之间，模型参数一般为经验参数，各参数均有一定的物理意义。</w:t>
      </w:r>
    </w:p>
    <w:p w14:paraId="778B8731" w14:textId="77777777" w:rsidR="00F55F91" w:rsidRPr="00755D65" w:rsidRDefault="00F55F91" w:rsidP="00755D65">
      <w:pPr>
        <w:spacing w:beforeLines="50" w:before="156" w:afterLines="50" w:after="156"/>
        <w:ind w:firstLineChars="0" w:firstLine="0"/>
        <w:rPr>
          <w:rFonts w:ascii="黑体" w:eastAsia="黑体" w:hAnsi="黑体"/>
        </w:rPr>
      </w:pPr>
      <w:r w:rsidRPr="0010364A">
        <w:rPr>
          <w:rFonts w:eastAsia="黑体" w:cs="Times New Roman" w:hint="eastAsia"/>
        </w:rPr>
        <w:t xml:space="preserve">3.1 </w:t>
      </w:r>
      <w:r w:rsidRPr="00755D65">
        <w:rPr>
          <w:rFonts w:ascii="黑体" w:eastAsia="黑体" w:hAnsi="黑体" w:hint="eastAsia"/>
        </w:rPr>
        <w:t>物理模型</w:t>
      </w:r>
    </w:p>
    <w:p w14:paraId="3ECE5B96" w14:textId="77777777" w:rsidR="00F55F91" w:rsidRDefault="00F55F91" w:rsidP="00F55F91">
      <w:pPr>
        <w:ind w:firstLine="420"/>
      </w:pPr>
      <w:r>
        <w:rPr>
          <w:rFonts w:hint="eastAsia"/>
        </w:rPr>
        <w:t>物理模型的研究最为深入，理论基础较为完善，是未来</w:t>
      </w:r>
      <w:r>
        <w:rPr>
          <w:rFonts w:hint="eastAsia"/>
        </w:rPr>
        <w:t>BRDF</w:t>
      </w:r>
      <w:r>
        <w:rPr>
          <w:rFonts w:hint="eastAsia"/>
        </w:rPr>
        <w:t>模型的主流研究方向。其中物理模型中</w:t>
      </w:r>
      <w:r>
        <w:rPr>
          <w:rFonts w:hint="eastAsia"/>
        </w:rPr>
        <w:t>MAXWELL J.R.</w:t>
      </w:r>
      <w:r>
        <w:rPr>
          <w:rFonts w:hint="eastAsia"/>
        </w:rPr>
        <w:t>，</w:t>
      </w:r>
      <w:r>
        <w:rPr>
          <w:rFonts w:hint="eastAsia"/>
        </w:rPr>
        <w:t xml:space="preserve">BEARD </w:t>
      </w:r>
      <w:proofErr w:type="gramStart"/>
      <w:r>
        <w:rPr>
          <w:rFonts w:hint="eastAsia"/>
        </w:rPr>
        <w:t>J.</w:t>
      </w:r>
      <w:r>
        <w:rPr>
          <w:rFonts w:hint="eastAsia"/>
        </w:rPr>
        <w:t>等</w:t>
      </w:r>
      <w:r>
        <w:rPr>
          <w:rFonts w:hint="eastAsia"/>
        </w:rPr>
        <w:t>[</w:t>
      </w:r>
      <w:proofErr w:type="gramEnd"/>
      <w:r>
        <w:rPr>
          <w:rFonts w:hint="eastAsia"/>
        </w:rPr>
        <w:t>23]</w:t>
      </w:r>
      <w:r>
        <w:rPr>
          <w:rFonts w:hint="eastAsia"/>
        </w:rPr>
        <w:t>提出一个较具体基于物理性质的可以测量油漆材料表面的模型，该模型考虑材料外层的局部镜面反射和内层反射光的体积散射。</w:t>
      </w:r>
      <w:proofErr w:type="spellStart"/>
      <w:r>
        <w:rPr>
          <w:rFonts w:hint="eastAsia"/>
        </w:rPr>
        <w:t>Westlund</w:t>
      </w:r>
      <w:proofErr w:type="spellEnd"/>
      <w:r>
        <w:rPr>
          <w:rFonts w:hint="eastAsia"/>
        </w:rPr>
        <w:t xml:space="preserve"> </w:t>
      </w:r>
      <w:r>
        <w:rPr>
          <w:rFonts w:hint="eastAsia"/>
        </w:rPr>
        <w:t>和</w:t>
      </w:r>
      <w:r>
        <w:rPr>
          <w:rFonts w:hint="eastAsia"/>
        </w:rPr>
        <w:t>Meyer</w:t>
      </w:r>
      <w:r>
        <w:rPr>
          <w:rFonts w:hint="eastAsia"/>
        </w:rPr>
        <w:t>等</w:t>
      </w:r>
      <w:r>
        <w:rPr>
          <w:rFonts w:hint="eastAsia"/>
        </w:rPr>
        <w:t>[24]</w:t>
      </w:r>
      <w:r>
        <w:rPr>
          <w:rFonts w:hint="eastAsia"/>
        </w:rPr>
        <w:t>随后通过建立一个有</w:t>
      </w:r>
      <w:r>
        <w:rPr>
          <w:rFonts w:hint="eastAsia"/>
        </w:rPr>
        <w:t>400</w:t>
      </w:r>
      <w:r>
        <w:rPr>
          <w:rFonts w:hint="eastAsia"/>
        </w:rPr>
        <w:t>种材质的数据库又对上述模型的参数和函数进行优化进而简化改进了原始模型。在几何光学理论和先</w:t>
      </w:r>
      <w:r>
        <w:rPr>
          <w:rFonts w:hint="eastAsia"/>
        </w:rPr>
        <w:lastRenderedPageBreak/>
        <w:t>前的研究基础上，</w:t>
      </w:r>
      <w:r>
        <w:rPr>
          <w:rFonts w:hint="eastAsia"/>
        </w:rPr>
        <w:t>Cook</w:t>
      </w:r>
      <w:r>
        <w:rPr>
          <w:rFonts w:hint="eastAsia"/>
        </w:rPr>
        <w:t>和</w:t>
      </w:r>
      <w:r>
        <w:rPr>
          <w:rFonts w:hint="eastAsia"/>
        </w:rPr>
        <w:t>Torrance</w:t>
      </w:r>
      <w:r>
        <w:rPr>
          <w:rFonts w:hint="eastAsia"/>
        </w:rPr>
        <w:t>等</w:t>
      </w:r>
      <w:r>
        <w:rPr>
          <w:rFonts w:hint="eastAsia"/>
        </w:rPr>
        <w:t>[25]</w:t>
      </w:r>
      <w:r>
        <w:rPr>
          <w:rFonts w:hint="eastAsia"/>
        </w:rPr>
        <w:t>又开发出一个新的模型，该模型引入一种渲染领域的新材料，可很好的区分金属和非金属表面。此模型的缺点是用户不能很直观的设置参数值，而需要通过不断地实验测量来确定最优参数值。</w:t>
      </w:r>
      <w:proofErr w:type="spellStart"/>
      <w:r>
        <w:rPr>
          <w:rFonts w:hint="eastAsia"/>
        </w:rPr>
        <w:t>Kajiya</w:t>
      </w:r>
      <w:proofErr w:type="spellEnd"/>
      <w:r>
        <w:rPr>
          <w:rFonts w:hint="eastAsia"/>
        </w:rPr>
        <w:t>等</w:t>
      </w:r>
      <w:r>
        <w:rPr>
          <w:rFonts w:hint="eastAsia"/>
        </w:rPr>
        <w:t>[26]</w:t>
      </w:r>
      <w:r>
        <w:rPr>
          <w:rFonts w:hint="eastAsia"/>
        </w:rPr>
        <w:t>在辉度方程的理论下基于基尔霍夫近似方法实现了用各向异性方法估算反射光强的解析式。该模型用最近切平面来简化粗糙表面，每次将计算得到的光照记录到表格，然后将表中值进行线性插值。该模型虽使用一种新的数值分析方法来研究非偏振光特性和</w:t>
      </w:r>
      <w:proofErr w:type="gramStart"/>
      <w:r>
        <w:rPr>
          <w:rFonts w:hint="eastAsia"/>
        </w:rPr>
        <w:t>菲涅</w:t>
      </w:r>
      <w:proofErr w:type="gramEnd"/>
      <w:r>
        <w:rPr>
          <w:rFonts w:hint="eastAsia"/>
        </w:rPr>
        <w:t>耳定律，但没有考虑内部的相互反射影响和能量守恒定律。</w:t>
      </w:r>
      <w:proofErr w:type="spellStart"/>
      <w:r>
        <w:rPr>
          <w:rFonts w:hint="eastAsia"/>
        </w:rPr>
        <w:t>Poulin</w:t>
      </w:r>
      <w:proofErr w:type="spellEnd"/>
      <w:r>
        <w:rPr>
          <w:rFonts w:hint="eastAsia"/>
        </w:rPr>
        <w:t>和</w:t>
      </w:r>
      <w:r>
        <w:rPr>
          <w:rFonts w:hint="eastAsia"/>
        </w:rPr>
        <w:t>Fournier</w:t>
      </w:r>
      <w:r>
        <w:rPr>
          <w:rFonts w:hint="eastAsia"/>
        </w:rPr>
        <w:t>等</w:t>
      </w:r>
      <w:r>
        <w:rPr>
          <w:rFonts w:hint="eastAsia"/>
        </w:rPr>
        <w:t>[27]</w:t>
      </w:r>
      <w:r>
        <w:rPr>
          <w:rFonts w:hint="eastAsia"/>
        </w:rPr>
        <w:t>考虑入射光的反射和折射，提出了适用于各向异性材料的</w:t>
      </w:r>
      <w:r>
        <w:rPr>
          <w:rFonts w:hint="eastAsia"/>
        </w:rPr>
        <w:t>BRDF</w:t>
      </w:r>
      <w:r>
        <w:rPr>
          <w:rFonts w:hint="eastAsia"/>
        </w:rPr>
        <w:t>模型。</w:t>
      </w:r>
      <w:r>
        <w:rPr>
          <w:rFonts w:hint="eastAsia"/>
        </w:rPr>
        <w:t>He</w:t>
      </w:r>
      <w:r>
        <w:rPr>
          <w:rFonts w:hint="eastAsia"/>
        </w:rPr>
        <w:t>等</w:t>
      </w:r>
      <w:r>
        <w:rPr>
          <w:rFonts w:hint="eastAsia"/>
        </w:rPr>
        <w:t>[28]</w:t>
      </w:r>
      <w:r>
        <w:rPr>
          <w:rFonts w:hint="eastAsia"/>
        </w:rPr>
        <w:t>认为双向反射分布与光的衍射和干涉等光的波动性有关，并将入射光波长、反射率指数等一些几何或者物理参数引入模型中来描述表面粗糙度。该模型涉及到光学机理的研究，虽是较为完善和复杂的物理模型之一，但没能很好地结合蒙特卡洛方法，而且也不满足互换性。</w:t>
      </w:r>
      <w:r>
        <w:rPr>
          <w:rFonts w:hint="eastAsia"/>
        </w:rPr>
        <w:t>The Oren</w:t>
      </w:r>
      <w:r>
        <w:rPr>
          <w:rFonts w:hint="eastAsia"/>
        </w:rPr>
        <w:t>和</w:t>
      </w:r>
      <w:proofErr w:type="spellStart"/>
      <w:r>
        <w:rPr>
          <w:rFonts w:hint="eastAsia"/>
        </w:rPr>
        <w:t>Naya</w:t>
      </w:r>
      <w:proofErr w:type="spellEnd"/>
      <w:r>
        <w:rPr>
          <w:rFonts w:hint="eastAsia"/>
        </w:rPr>
        <w:t>等</w:t>
      </w:r>
      <w:r>
        <w:rPr>
          <w:rFonts w:hint="eastAsia"/>
        </w:rPr>
        <w:t>[29]</w:t>
      </w:r>
      <w:r>
        <w:rPr>
          <w:rFonts w:hint="eastAsia"/>
        </w:rPr>
        <w:t>提出一个可以很好的解释漫反射物体表面几何光学特性决定其外观结构的</w:t>
      </w:r>
      <w:r>
        <w:rPr>
          <w:rFonts w:hint="eastAsia"/>
        </w:rPr>
        <w:t>BRDF</w:t>
      </w:r>
      <w:r>
        <w:rPr>
          <w:rFonts w:hint="eastAsia"/>
        </w:rPr>
        <w:t>模型，该模型完善了经典朗伯体在漫射材料上的应用。</w:t>
      </w:r>
      <w:r>
        <w:rPr>
          <w:rFonts w:hint="eastAsia"/>
        </w:rPr>
        <w:t>The Oren</w:t>
      </w:r>
      <w:r>
        <w:rPr>
          <w:rFonts w:hint="eastAsia"/>
        </w:rPr>
        <w:t>和</w:t>
      </w:r>
      <w:proofErr w:type="spellStart"/>
      <w:r>
        <w:rPr>
          <w:rFonts w:hint="eastAsia"/>
        </w:rPr>
        <w:t>Naya</w:t>
      </w:r>
      <w:proofErr w:type="spellEnd"/>
      <w:r>
        <w:rPr>
          <w:rFonts w:hint="eastAsia"/>
        </w:rPr>
        <w:t>等将微元面被定义为纯漫反射，除了遮蔽和阴影效应外，微元面之间的相互反射也被考虑进去，且各微元面的方向呈高斯分布。</w:t>
      </w:r>
      <w:r>
        <w:rPr>
          <w:rFonts w:hint="eastAsia"/>
        </w:rPr>
        <w:t>Shirley</w:t>
      </w:r>
      <w:r>
        <w:rPr>
          <w:rFonts w:hint="eastAsia"/>
        </w:rPr>
        <w:t>等</w:t>
      </w:r>
      <w:r>
        <w:rPr>
          <w:rFonts w:hint="eastAsia"/>
        </w:rPr>
        <w:t>[30]</w:t>
      </w:r>
      <w:r>
        <w:rPr>
          <w:rFonts w:hint="eastAsia"/>
        </w:rPr>
        <w:t>介绍了一种描述不光滑表面的</w:t>
      </w:r>
      <w:r>
        <w:rPr>
          <w:rFonts w:hint="eastAsia"/>
        </w:rPr>
        <w:t>BRDF</w:t>
      </w:r>
      <w:r>
        <w:rPr>
          <w:rFonts w:hint="eastAsia"/>
        </w:rPr>
        <w:t>模型，该模型也包含镜面反射和散射两部分，而且该模型还能很好的适应蒙特卡洛渲染算法，在处理镜面反射部分时，</w:t>
      </w:r>
      <w:r>
        <w:rPr>
          <w:rFonts w:hint="eastAsia"/>
        </w:rPr>
        <w:t>Shirley</w:t>
      </w:r>
      <w:r>
        <w:rPr>
          <w:rFonts w:hint="eastAsia"/>
        </w:rPr>
        <w:t>把与空气接触的那部分</w:t>
      </w:r>
      <w:proofErr w:type="gramStart"/>
      <w:r>
        <w:rPr>
          <w:rFonts w:hint="eastAsia"/>
        </w:rPr>
        <w:t>介电层</w:t>
      </w:r>
      <w:proofErr w:type="gramEnd"/>
      <w:r>
        <w:rPr>
          <w:rFonts w:hint="eastAsia"/>
        </w:rPr>
        <w:t>当作抛光的二维平面来处理，而处理散射成分时，则假定为各向同性。</w:t>
      </w:r>
      <w:proofErr w:type="spellStart"/>
      <w:r>
        <w:rPr>
          <w:rFonts w:hint="eastAsia"/>
        </w:rPr>
        <w:t>Ashikhmin</w:t>
      </w:r>
      <w:proofErr w:type="spellEnd"/>
      <w:r>
        <w:rPr>
          <w:rFonts w:hint="eastAsia"/>
        </w:rPr>
        <w:t>等</w:t>
      </w:r>
      <w:r>
        <w:rPr>
          <w:rFonts w:hint="eastAsia"/>
        </w:rPr>
        <w:t xml:space="preserve"> [31]</w:t>
      </w:r>
      <w:r>
        <w:rPr>
          <w:rFonts w:hint="eastAsia"/>
        </w:rPr>
        <w:t>使用简单和直观的参数来研究各向异性微元面，通过参数化，用户可以生成任何微元面的双向反射分布表达式，同时提出了一种基于双向反射分布函数的采样方法。</w:t>
      </w:r>
    </w:p>
    <w:p w14:paraId="0D9C5BD7" w14:textId="77777777" w:rsidR="00F55F91" w:rsidRDefault="00F55F91" w:rsidP="00F55F91">
      <w:pPr>
        <w:ind w:firstLine="420"/>
      </w:pPr>
      <w:r>
        <w:rPr>
          <w:rFonts w:hint="eastAsia"/>
        </w:rPr>
        <w:t>基于物理模型的</w:t>
      </w:r>
      <w:r>
        <w:rPr>
          <w:rFonts w:hint="eastAsia"/>
        </w:rPr>
        <w:t>BRDF</w:t>
      </w:r>
      <w:r>
        <w:rPr>
          <w:rFonts w:hint="eastAsia"/>
        </w:rPr>
        <w:t>是亟需的，因为这些物理模型使用几个有一定意义的物理参数来描述不同光源和观测角方向下的双向反射分布。此外，这些参数可由用户根据样品的双向反射的测量值来调整，以获得最佳的模型。</w:t>
      </w:r>
    </w:p>
    <w:p w14:paraId="427C127C" w14:textId="77777777" w:rsidR="00F55F91" w:rsidRDefault="00F55F91" w:rsidP="00F55F91">
      <w:pPr>
        <w:ind w:firstLine="420"/>
      </w:pPr>
      <w:r>
        <w:rPr>
          <w:rFonts w:hint="eastAsia"/>
        </w:rPr>
        <w:t>其中，根据其研究方法不同，基于物理模型的</w:t>
      </w:r>
      <w:r>
        <w:rPr>
          <w:rFonts w:hint="eastAsia"/>
        </w:rPr>
        <w:t>BRDF</w:t>
      </w:r>
      <w:r>
        <w:rPr>
          <w:rFonts w:hint="eastAsia"/>
        </w:rPr>
        <w:t>模型主要分为以下四类，分别为辐射传输模型</w:t>
      </w:r>
      <w:r>
        <w:rPr>
          <w:rFonts w:hint="eastAsia"/>
        </w:rPr>
        <w:t>RT</w:t>
      </w:r>
      <w:r>
        <w:rPr>
          <w:rFonts w:hint="eastAsia"/>
        </w:rPr>
        <w:t>（</w:t>
      </w:r>
      <w:r>
        <w:rPr>
          <w:rFonts w:hint="eastAsia"/>
        </w:rPr>
        <w:t>Radiative-Transfer</w:t>
      </w:r>
      <w:r>
        <w:rPr>
          <w:rFonts w:hint="eastAsia"/>
        </w:rPr>
        <w:t>）、几何光学模型</w:t>
      </w:r>
      <w:r>
        <w:rPr>
          <w:rFonts w:hint="eastAsia"/>
        </w:rPr>
        <w:t>GO</w:t>
      </w:r>
      <w:r>
        <w:rPr>
          <w:rFonts w:hint="eastAsia"/>
        </w:rPr>
        <w:t>（</w:t>
      </w:r>
      <w:r>
        <w:rPr>
          <w:rFonts w:hint="eastAsia"/>
        </w:rPr>
        <w:t>Geometric-Optical</w:t>
      </w:r>
      <w:r>
        <w:rPr>
          <w:rFonts w:hint="eastAsia"/>
        </w:rPr>
        <w:t>）、混合模型（</w:t>
      </w:r>
      <w:r>
        <w:rPr>
          <w:rFonts w:hint="eastAsia"/>
        </w:rPr>
        <w:t>GO-RT</w:t>
      </w:r>
      <w:r>
        <w:rPr>
          <w:rFonts w:hint="eastAsia"/>
        </w:rPr>
        <w:t>）和计算机模拟模型</w:t>
      </w:r>
      <w:r>
        <w:rPr>
          <w:rFonts w:hint="eastAsia"/>
        </w:rPr>
        <w:t>CS</w:t>
      </w:r>
      <w:r>
        <w:rPr>
          <w:rFonts w:hint="eastAsia"/>
        </w:rPr>
        <w:t>（</w:t>
      </w:r>
      <w:r>
        <w:rPr>
          <w:rFonts w:hint="eastAsia"/>
        </w:rPr>
        <w:t>Computer-Simulation</w:t>
      </w:r>
      <w:r>
        <w:rPr>
          <w:rFonts w:hint="eastAsia"/>
        </w:rPr>
        <w:t>）。下表</w:t>
      </w:r>
      <w:r>
        <w:rPr>
          <w:rFonts w:hint="eastAsia"/>
        </w:rPr>
        <w:t>1</w:t>
      </w:r>
      <w:r>
        <w:rPr>
          <w:rFonts w:hint="eastAsia"/>
        </w:rPr>
        <w:t>是对这四种模型的优缺点及适用条件的分析比较。</w:t>
      </w:r>
    </w:p>
    <w:p w14:paraId="2CDDEE8C" w14:textId="77777777" w:rsidR="00F55F91" w:rsidRPr="001D0A90" w:rsidRDefault="00F55F91" w:rsidP="001D0A90">
      <w:pPr>
        <w:ind w:firstLine="360"/>
        <w:jc w:val="center"/>
        <w:rPr>
          <w:rFonts w:ascii="黑体" w:eastAsia="黑体" w:hAnsi="黑体"/>
          <w:sz w:val="18"/>
          <w:szCs w:val="18"/>
        </w:rPr>
      </w:pPr>
      <w:r w:rsidRPr="001D0A90">
        <w:rPr>
          <w:rFonts w:ascii="黑体" w:eastAsia="黑体" w:hAnsi="黑体" w:hint="eastAsia"/>
          <w:sz w:val="18"/>
          <w:szCs w:val="18"/>
        </w:rPr>
        <w:t>表1 四种模型优缺点及使用条件分析比较</w:t>
      </w:r>
    </w:p>
    <w:tbl>
      <w:tblPr>
        <w:tblStyle w:val="10"/>
        <w:tblW w:w="97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gridCol w:w="2835"/>
        <w:gridCol w:w="2835"/>
      </w:tblGrid>
      <w:tr w:rsidR="001D0A90" w:rsidRPr="001D0A90" w14:paraId="2FCC0212" w14:textId="77777777" w:rsidTr="001F22D4">
        <w:trPr>
          <w:jc w:val="center"/>
        </w:trPr>
        <w:tc>
          <w:tcPr>
            <w:tcW w:w="1555" w:type="dxa"/>
            <w:tcBorders>
              <w:top w:val="single" w:sz="4" w:space="0" w:color="auto"/>
              <w:bottom w:val="single" w:sz="4" w:space="0" w:color="auto"/>
            </w:tcBorders>
          </w:tcPr>
          <w:p w14:paraId="59153FFC"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模型</w:t>
            </w:r>
          </w:p>
        </w:tc>
        <w:tc>
          <w:tcPr>
            <w:tcW w:w="2551" w:type="dxa"/>
            <w:tcBorders>
              <w:top w:val="single" w:sz="4" w:space="0" w:color="auto"/>
              <w:bottom w:val="single" w:sz="4" w:space="0" w:color="auto"/>
            </w:tcBorders>
          </w:tcPr>
          <w:p w14:paraId="1F447932"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优点</w:t>
            </w:r>
          </w:p>
        </w:tc>
        <w:tc>
          <w:tcPr>
            <w:tcW w:w="2835" w:type="dxa"/>
            <w:tcBorders>
              <w:top w:val="single" w:sz="4" w:space="0" w:color="auto"/>
              <w:bottom w:val="single" w:sz="4" w:space="0" w:color="auto"/>
            </w:tcBorders>
          </w:tcPr>
          <w:p w14:paraId="20EA340E"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缺点</w:t>
            </w:r>
          </w:p>
        </w:tc>
        <w:tc>
          <w:tcPr>
            <w:tcW w:w="2835" w:type="dxa"/>
            <w:tcBorders>
              <w:top w:val="single" w:sz="4" w:space="0" w:color="auto"/>
              <w:bottom w:val="single" w:sz="4" w:space="0" w:color="auto"/>
            </w:tcBorders>
          </w:tcPr>
          <w:p w14:paraId="53DBBC1A"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适用</w:t>
            </w:r>
            <w:r w:rsidRPr="001D0A90">
              <w:rPr>
                <w:rFonts w:asciiTheme="minorEastAsia" w:eastAsiaTheme="minorEastAsia" w:hAnsiTheme="minorEastAsia"/>
                <w:sz w:val="15"/>
                <w:szCs w:val="15"/>
              </w:rPr>
              <w:t>条件</w:t>
            </w:r>
          </w:p>
        </w:tc>
      </w:tr>
      <w:tr w:rsidR="001D0A90" w:rsidRPr="001D0A90" w14:paraId="6107DE18" w14:textId="77777777" w:rsidTr="00EB47EE">
        <w:trPr>
          <w:trHeight w:val="967"/>
          <w:jc w:val="center"/>
        </w:trPr>
        <w:tc>
          <w:tcPr>
            <w:tcW w:w="1555" w:type="dxa"/>
            <w:tcBorders>
              <w:top w:val="single" w:sz="4" w:space="0" w:color="auto"/>
            </w:tcBorders>
          </w:tcPr>
          <w:p w14:paraId="40783119" w14:textId="77777777" w:rsidR="001D0A90" w:rsidRPr="001D0A90" w:rsidRDefault="001D0A90" w:rsidP="001D0A90">
            <w:pPr>
              <w:spacing w:line="1200" w:lineRule="auto"/>
              <w:ind w:firstLineChars="0" w:firstLine="0"/>
              <w:jc w:val="center"/>
              <w:rPr>
                <w:rFonts w:asciiTheme="minorEastAsia" w:eastAsiaTheme="minorEastAsia" w:hAnsiTheme="minorEastAsia"/>
                <w:sz w:val="15"/>
                <w:szCs w:val="15"/>
              </w:rPr>
            </w:pPr>
            <w:r w:rsidRPr="001D0A90">
              <w:rPr>
                <w:rFonts w:eastAsiaTheme="minorEastAsia"/>
                <w:sz w:val="15"/>
                <w:szCs w:val="15"/>
              </w:rPr>
              <w:t>RT</w:t>
            </w:r>
            <w:r w:rsidRPr="001D0A90">
              <w:rPr>
                <w:rFonts w:asciiTheme="minorEastAsia" w:eastAsiaTheme="minorEastAsia" w:hAnsiTheme="minorEastAsia"/>
                <w:sz w:val="15"/>
                <w:szCs w:val="15"/>
              </w:rPr>
              <w:t>模型</w:t>
            </w:r>
          </w:p>
        </w:tc>
        <w:tc>
          <w:tcPr>
            <w:tcW w:w="2551" w:type="dxa"/>
            <w:tcBorders>
              <w:top w:val="single" w:sz="4" w:space="0" w:color="auto"/>
            </w:tcBorders>
          </w:tcPr>
          <w:p w14:paraId="5E006DA3"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考虑</w:t>
            </w:r>
            <w:r w:rsidRPr="001D0A90">
              <w:rPr>
                <w:rFonts w:asciiTheme="minorEastAsia" w:eastAsiaTheme="minorEastAsia" w:hAnsiTheme="minorEastAsia"/>
                <w:sz w:val="15"/>
                <w:szCs w:val="15"/>
              </w:rPr>
              <w:t>多次散射</w:t>
            </w:r>
            <w:r w:rsidRPr="001D0A90">
              <w:rPr>
                <w:rFonts w:asciiTheme="minorEastAsia" w:eastAsiaTheme="minorEastAsia" w:hAnsiTheme="minorEastAsia" w:hint="eastAsia"/>
                <w:sz w:val="15"/>
                <w:szCs w:val="15"/>
              </w:rPr>
              <w:t>，</w:t>
            </w:r>
            <w:r w:rsidRPr="001D0A90">
              <w:rPr>
                <w:rFonts w:asciiTheme="minorEastAsia" w:eastAsiaTheme="minorEastAsia" w:hAnsiTheme="minorEastAsia"/>
                <w:sz w:val="15"/>
                <w:szCs w:val="15"/>
              </w:rPr>
              <w:t>在红外和</w:t>
            </w:r>
            <w:r w:rsidRPr="001D0A90">
              <w:rPr>
                <w:rFonts w:asciiTheme="minorEastAsia" w:eastAsiaTheme="minorEastAsia" w:hAnsiTheme="minorEastAsia" w:hint="eastAsia"/>
                <w:sz w:val="15"/>
                <w:szCs w:val="15"/>
              </w:rPr>
              <w:t>微波</w:t>
            </w:r>
            <w:r w:rsidRPr="001D0A90">
              <w:rPr>
                <w:rFonts w:asciiTheme="minorEastAsia" w:eastAsiaTheme="minorEastAsia" w:hAnsiTheme="minorEastAsia"/>
                <w:sz w:val="15"/>
                <w:szCs w:val="15"/>
              </w:rPr>
              <w:t>波段</w:t>
            </w:r>
            <w:r w:rsidRPr="001D0A90">
              <w:rPr>
                <w:rFonts w:asciiTheme="minorEastAsia" w:eastAsiaTheme="minorEastAsia" w:hAnsiTheme="minorEastAsia" w:hint="eastAsia"/>
                <w:sz w:val="15"/>
                <w:szCs w:val="15"/>
              </w:rPr>
              <w:t>在</w:t>
            </w:r>
            <w:r w:rsidRPr="001D0A90">
              <w:rPr>
                <w:rFonts w:asciiTheme="minorEastAsia" w:eastAsiaTheme="minorEastAsia" w:hAnsiTheme="minorEastAsia"/>
                <w:sz w:val="15"/>
                <w:szCs w:val="15"/>
              </w:rPr>
              <w:t>对均匀植被</w:t>
            </w:r>
            <w:r w:rsidRPr="001D0A90">
              <w:rPr>
                <w:rFonts w:asciiTheme="minorEastAsia" w:eastAsiaTheme="minorEastAsia" w:hAnsiTheme="minorEastAsia" w:hint="eastAsia"/>
                <w:sz w:val="15"/>
                <w:szCs w:val="15"/>
              </w:rPr>
              <w:t>较为</w:t>
            </w:r>
            <w:r w:rsidRPr="001D0A90">
              <w:rPr>
                <w:rFonts w:asciiTheme="minorEastAsia" w:eastAsiaTheme="minorEastAsia" w:hAnsiTheme="minorEastAsia"/>
                <w:sz w:val="15"/>
                <w:szCs w:val="15"/>
              </w:rPr>
              <w:t>重要</w:t>
            </w:r>
          </w:p>
        </w:tc>
        <w:tc>
          <w:tcPr>
            <w:tcW w:w="2835" w:type="dxa"/>
            <w:tcBorders>
              <w:top w:val="single" w:sz="4" w:space="0" w:color="auto"/>
            </w:tcBorders>
          </w:tcPr>
          <w:p w14:paraId="517AF316"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三维</w:t>
            </w:r>
            <w:r w:rsidRPr="001D0A90">
              <w:rPr>
                <w:rFonts w:asciiTheme="minorEastAsia" w:eastAsiaTheme="minorEastAsia" w:hAnsiTheme="minorEastAsia"/>
                <w:sz w:val="15"/>
                <w:szCs w:val="15"/>
              </w:rPr>
              <w:t>空间</w:t>
            </w:r>
            <w:r w:rsidRPr="001D0A90">
              <w:rPr>
                <w:rFonts w:asciiTheme="minorEastAsia" w:eastAsiaTheme="minorEastAsia" w:hAnsiTheme="minorEastAsia" w:hint="eastAsia"/>
                <w:sz w:val="15"/>
                <w:szCs w:val="15"/>
              </w:rPr>
              <w:t>微分</w:t>
            </w:r>
            <w:r w:rsidRPr="001D0A90">
              <w:rPr>
                <w:rFonts w:asciiTheme="minorEastAsia" w:eastAsiaTheme="minorEastAsia" w:hAnsiTheme="minorEastAsia"/>
                <w:sz w:val="15"/>
                <w:szCs w:val="15"/>
              </w:rPr>
              <w:t>方程</w:t>
            </w:r>
            <w:r w:rsidRPr="001D0A90">
              <w:rPr>
                <w:rFonts w:asciiTheme="minorEastAsia" w:eastAsiaTheme="minorEastAsia" w:hAnsiTheme="minorEastAsia" w:hint="eastAsia"/>
                <w:sz w:val="15"/>
                <w:szCs w:val="15"/>
              </w:rPr>
              <w:t>过于</w:t>
            </w:r>
            <w:r w:rsidRPr="001D0A90">
              <w:rPr>
                <w:rFonts w:asciiTheme="minorEastAsia" w:eastAsiaTheme="minorEastAsia" w:hAnsiTheme="minorEastAsia"/>
                <w:sz w:val="15"/>
                <w:szCs w:val="15"/>
              </w:rPr>
              <w:t>复杂、未能很好的考虑热点现象及叶片水平上</w:t>
            </w:r>
            <w:r w:rsidRPr="001D0A90">
              <w:rPr>
                <w:rFonts w:eastAsiaTheme="minorEastAsia" w:hint="eastAsia"/>
                <w:sz w:val="15"/>
                <w:szCs w:val="15"/>
              </w:rPr>
              <w:t>BRDF</w:t>
            </w:r>
            <w:r w:rsidRPr="001D0A90">
              <w:rPr>
                <w:rFonts w:asciiTheme="minorEastAsia" w:eastAsiaTheme="minorEastAsia" w:hAnsiTheme="minorEastAsia"/>
                <w:sz w:val="15"/>
                <w:szCs w:val="15"/>
              </w:rPr>
              <w:t>各向异性</w:t>
            </w:r>
          </w:p>
        </w:tc>
        <w:tc>
          <w:tcPr>
            <w:tcW w:w="2835" w:type="dxa"/>
            <w:tcBorders>
              <w:top w:val="single" w:sz="4" w:space="0" w:color="auto"/>
            </w:tcBorders>
          </w:tcPr>
          <w:p w14:paraId="74CC69E8"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适于连续</w:t>
            </w:r>
            <w:r w:rsidRPr="001D0A90">
              <w:rPr>
                <w:rFonts w:asciiTheme="minorEastAsia" w:eastAsiaTheme="minorEastAsia" w:hAnsiTheme="minorEastAsia"/>
                <w:sz w:val="15"/>
                <w:szCs w:val="15"/>
              </w:rPr>
              <w:t>植被冠层发射，不适于</w:t>
            </w:r>
            <w:r w:rsidRPr="001D0A90">
              <w:rPr>
                <w:rFonts w:asciiTheme="minorEastAsia" w:eastAsiaTheme="minorEastAsia" w:hAnsiTheme="minorEastAsia" w:hint="eastAsia"/>
                <w:sz w:val="15"/>
                <w:szCs w:val="15"/>
              </w:rPr>
              <w:t>复杂</w:t>
            </w:r>
            <w:r w:rsidRPr="001D0A90">
              <w:rPr>
                <w:rFonts w:asciiTheme="minorEastAsia" w:eastAsiaTheme="minorEastAsia" w:hAnsiTheme="minorEastAsia"/>
                <w:sz w:val="15"/>
                <w:szCs w:val="15"/>
              </w:rPr>
              <w:t>不连续的植被冠层</w:t>
            </w:r>
          </w:p>
        </w:tc>
      </w:tr>
      <w:tr w:rsidR="001D0A90" w:rsidRPr="001D0A90" w14:paraId="39576165" w14:textId="77777777" w:rsidTr="001F22D4">
        <w:trPr>
          <w:jc w:val="center"/>
        </w:trPr>
        <w:tc>
          <w:tcPr>
            <w:tcW w:w="1555" w:type="dxa"/>
          </w:tcPr>
          <w:p w14:paraId="05E01F74" w14:textId="77777777" w:rsidR="001D0A90" w:rsidRPr="001D0A90" w:rsidRDefault="001D0A90" w:rsidP="001D0A90">
            <w:pPr>
              <w:spacing w:line="960" w:lineRule="auto"/>
              <w:ind w:firstLineChars="0" w:firstLine="0"/>
              <w:jc w:val="center"/>
              <w:rPr>
                <w:rFonts w:asciiTheme="minorEastAsia" w:eastAsiaTheme="minorEastAsia" w:hAnsiTheme="minorEastAsia"/>
                <w:sz w:val="15"/>
                <w:szCs w:val="15"/>
              </w:rPr>
            </w:pPr>
            <w:r w:rsidRPr="001D0A90">
              <w:rPr>
                <w:rFonts w:eastAsiaTheme="minorEastAsia" w:hint="eastAsia"/>
                <w:sz w:val="15"/>
                <w:szCs w:val="15"/>
              </w:rPr>
              <w:t>GO</w:t>
            </w:r>
            <w:r w:rsidRPr="001D0A90">
              <w:rPr>
                <w:rFonts w:asciiTheme="minorEastAsia" w:eastAsiaTheme="minorEastAsia" w:hAnsiTheme="minorEastAsia"/>
                <w:sz w:val="15"/>
                <w:szCs w:val="15"/>
              </w:rPr>
              <w:t>模型</w:t>
            </w:r>
          </w:p>
        </w:tc>
        <w:tc>
          <w:tcPr>
            <w:tcW w:w="2551" w:type="dxa"/>
          </w:tcPr>
          <w:p w14:paraId="02236BBA"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考虑了</w:t>
            </w:r>
            <w:r w:rsidRPr="001D0A90">
              <w:rPr>
                <w:rFonts w:asciiTheme="minorEastAsia" w:eastAsiaTheme="minorEastAsia" w:hAnsiTheme="minorEastAsia"/>
                <w:sz w:val="15"/>
                <w:szCs w:val="15"/>
              </w:rPr>
              <w:t>地物散射和大气散射的差异，简明清晰</w:t>
            </w:r>
          </w:p>
        </w:tc>
        <w:tc>
          <w:tcPr>
            <w:tcW w:w="2835" w:type="dxa"/>
          </w:tcPr>
          <w:p w14:paraId="23E87618"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未考虑</w:t>
            </w:r>
            <w:r w:rsidRPr="001D0A90">
              <w:rPr>
                <w:rFonts w:asciiTheme="minorEastAsia" w:eastAsiaTheme="minorEastAsia" w:hAnsiTheme="minorEastAsia"/>
                <w:sz w:val="15"/>
                <w:szCs w:val="15"/>
              </w:rPr>
              <w:t>多次散射对构成“</w:t>
            </w:r>
            <w:r w:rsidRPr="001D0A90">
              <w:rPr>
                <w:rFonts w:asciiTheme="minorEastAsia" w:eastAsiaTheme="minorEastAsia" w:hAnsiTheme="minorEastAsia" w:hint="eastAsia"/>
                <w:sz w:val="15"/>
                <w:szCs w:val="15"/>
              </w:rPr>
              <w:t>阴影区</w:t>
            </w:r>
            <w:r w:rsidRPr="001D0A90">
              <w:rPr>
                <w:rFonts w:asciiTheme="minorEastAsia" w:eastAsiaTheme="minorEastAsia" w:hAnsiTheme="minorEastAsia"/>
                <w:sz w:val="15"/>
                <w:szCs w:val="15"/>
              </w:rPr>
              <w:t>”</w:t>
            </w:r>
            <w:r w:rsidRPr="001D0A90">
              <w:rPr>
                <w:rFonts w:asciiTheme="minorEastAsia" w:eastAsiaTheme="minorEastAsia" w:hAnsiTheme="minorEastAsia" w:hint="eastAsia"/>
                <w:sz w:val="15"/>
                <w:szCs w:val="15"/>
              </w:rPr>
              <w:t>地物</w:t>
            </w:r>
            <w:r w:rsidRPr="001D0A90">
              <w:rPr>
                <w:rFonts w:asciiTheme="minorEastAsia" w:eastAsiaTheme="minorEastAsia" w:hAnsiTheme="minorEastAsia"/>
                <w:sz w:val="15"/>
                <w:szCs w:val="15"/>
              </w:rPr>
              <w:t>反射强度的影响及地物的</w:t>
            </w:r>
            <w:r w:rsidRPr="001D0A90">
              <w:rPr>
                <w:rFonts w:asciiTheme="minorEastAsia" w:eastAsiaTheme="minorEastAsia" w:hAnsiTheme="minorEastAsia" w:hint="eastAsia"/>
                <w:sz w:val="15"/>
                <w:szCs w:val="15"/>
              </w:rPr>
              <w:t>非</w:t>
            </w:r>
            <w:r w:rsidRPr="001D0A90">
              <w:rPr>
                <w:rFonts w:asciiTheme="minorEastAsia" w:eastAsiaTheme="minorEastAsia" w:hAnsiTheme="minorEastAsia"/>
                <w:sz w:val="15"/>
                <w:szCs w:val="15"/>
              </w:rPr>
              <w:t>朗伯辐射性质</w:t>
            </w:r>
          </w:p>
        </w:tc>
        <w:tc>
          <w:tcPr>
            <w:tcW w:w="2835" w:type="dxa"/>
          </w:tcPr>
          <w:p w14:paraId="2807410D"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适于不连续</w:t>
            </w:r>
            <w:r w:rsidRPr="001D0A90">
              <w:rPr>
                <w:rFonts w:asciiTheme="minorEastAsia" w:eastAsiaTheme="minorEastAsia" w:hAnsiTheme="minorEastAsia"/>
                <w:sz w:val="15"/>
                <w:szCs w:val="15"/>
              </w:rPr>
              <w:t>植被及粗糙地表等</w:t>
            </w:r>
            <w:r w:rsidRPr="001D0A90">
              <w:rPr>
                <w:rFonts w:eastAsiaTheme="minorEastAsia"/>
                <w:sz w:val="15"/>
                <w:szCs w:val="15"/>
              </w:rPr>
              <w:t>RT</w:t>
            </w:r>
            <w:r w:rsidRPr="001D0A90">
              <w:rPr>
                <w:rFonts w:asciiTheme="minorEastAsia" w:eastAsiaTheme="minorEastAsia" w:hAnsiTheme="minorEastAsia"/>
                <w:sz w:val="15"/>
                <w:szCs w:val="15"/>
              </w:rPr>
              <w:t>模型难以适用的地物</w:t>
            </w:r>
          </w:p>
        </w:tc>
      </w:tr>
      <w:tr w:rsidR="001D0A90" w:rsidRPr="001D0A90" w14:paraId="198CA550" w14:textId="77777777" w:rsidTr="001F22D4">
        <w:trPr>
          <w:jc w:val="center"/>
        </w:trPr>
        <w:tc>
          <w:tcPr>
            <w:tcW w:w="1555" w:type="dxa"/>
          </w:tcPr>
          <w:p w14:paraId="68403914"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eastAsiaTheme="minorEastAsia" w:hint="eastAsia"/>
                <w:sz w:val="15"/>
                <w:szCs w:val="15"/>
              </w:rPr>
              <w:t>RT-G</w:t>
            </w:r>
            <w:r w:rsidRPr="001D0A90">
              <w:rPr>
                <w:rFonts w:eastAsiaTheme="minorEastAsia"/>
                <w:sz w:val="15"/>
                <w:szCs w:val="15"/>
              </w:rPr>
              <w:t>O</w:t>
            </w:r>
            <w:r w:rsidRPr="001D0A90">
              <w:rPr>
                <w:rFonts w:asciiTheme="minorEastAsia" w:eastAsiaTheme="minorEastAsia" w:hAnsiTheme="minorEastAsia"/>
                <w:sz w:val="15"/>
                <w:szCs w:val="15"/>
              </w:rPr>
              <w:t>模型</w:t>
            </w:r>
          </w:p>
        </w:tc>
        <w:tc>
          <w:tcPr>
            <w:tcW w:w="8221" w:type="dxa"/>
            <w:gridSpan w:val="3"/>
          </w:tcPr>
          <w:p w14:paraId="02DAA8DC"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综合</w:t>
            </w:r>
            <w:r w:rsidRPr="001D0A90">
              <w:rPr>
                <w:rFonts w:asciiTheme="minorEastAsia" w:eastAsiaTheme="minorEastAsia" w:hAnsiTheme="minorEastAsia"/>
                <w:sz w:val="15"/>
                <w:szCs w:val="15"/>
              </w:rPr>
              <w:t>考虑</w:t>
            </w:r>
            <w:r w:rsidRPr="001D0A90">
              <w:rPr>
                <w:rFonts w:eastAsiaTheme="minorEastAsia"/>
                <w:sz w:val="15"/>
                <w:szCs w:val="15"/>
              </w:rPr>
              <w:t>RT</w:t>
            </w:r>
            <w:r w:rsidRPr="001D0A90">
              <w:rPr>
                <w:rFonts w:asciiTheme="minorEastAsia" w:eastAsiaTheme="minorEastAsia" w:hAnsiTheme="minorEastAsia"/>
                <w:sz w:val="15"/>
                <w:szCs w:val="15"/>
              </w:rPr>
              <w:t>模型和</w:t>
            </w:r>
            <w:r w:rsidRPr="001D0A90">
              <w:rPr>
                <w:rFonts w:eastAsiaTheme="minorEastAsia"/>
                <w:sz w:val="15"/>
                <w:szCs w:val="15"/>
              </w:rPr>
              <w:t>GO</w:t>
            </w:r>
            <w:r w:rsidRPr="001D0A90">
              <w:rPr>
                <w:rFonts w:asciiTheme="minorEastAsia" w:eastAsiaTheme="minorEastAsia" w:hAnsiTheme="minorEastAsia"/>
                <w:sz w:val="15"/>
                <w:szCs w:val="15"/>
              </w:rPr>
              <w:t>模型，使得修正的模型较为紧密</w:t>
            </w:r>
          </w:p>
        </w:tc>
      </w:tr>
      <w:tr w:rsidR="001D0A90" w:rsidRPr="001D0A90" w14:paraId="771BFE6B" w14:textId="77777777" w:rsidTr="001F22D4">
        <w:trPr>
          <w:jc w:val="center"/>
        </w:trPr>
        <w:tc>
          <w:tcPr>
            <w:tcW w:w="1555" w:type="dxa"/>
          </w:tcPr>
          <w:p w14:paraId="43AEBA0B" w14:textId="77777777" w:rsidR="001D0A90" w:rsidRPr="001D0A90" w:rsidRDefault="001D0A90" w:rsidP="001D0A90">
            <w:pPr>
              <w:spacing w:line="1200" w:lineRule="auto"/>
              <w:ind w:firstLineChars="0" w:firstLine="0"/>
              <w:jc w:val="center"/>
              <w:rPr>
                <w:rFonts w:asciiTheme="minorEastAsia" w:eastAsiaTheme="minorEastAsia" w:hAnsiTheme="minorEastAsia"/>
                <w:sz w:val="15"/>
                <w:szCs w:val="15"/>
              </w:rPr>
            </w:pPr>
            <w:r w:rsidRPr="001D0A90">
              <w:rPr>
                <w:rFonts w:eastAsiaTheme="minorEastAsia" w:hint="eastAsia"/>
                <w:sz w:val="15"/>
                <w:szCs w:val="15"/>
              </w:rPr>
              <w:t>CS</w:t>
            </w:r>
            <w:r w:rsidRPr="001D0A90">
              <w:rPr>
                <w:rFonts w:asciiTheme="minorEastAsia" w:eastAsiaTheme="minorEastAsia" w:hAnsiTheme="minorEastAsia"/>
                <w:sz w:val="15"/>
                <w:szCs w:val="15"/>
              </w:rPr>
              <w:t>模型</w:t>
            </w:r>
          </w:p>
        </w:tc>
        <w:tc>
          <w:tcPr>
            <w:tcW w:w="2551" w:type="dxa"/>
          </w:tcPr>
          <w:p w14:paraId="21240985"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通过</w:t>
            </w:r>
            <w:r w:rsidRPr="001D0A90">
              <w:rPr>
                <w:rFonts w:asciiTheme="minorEastAsia" w:eastAsiaTheme="minorEastAsia" w:hAnsiTheme="minorEastAsia"/>
                <w:sz w:val="15"/>
                <w:szCs w:val="15"/>
              </w:rPr>
              <w:t>改变植被结构来估算不同结构特征</w:t>
            </w:r>
            <w:r w:rsidRPr="001D0A90">
              <w:rPr>
                <w:rFonts w:asciiTheme="minorEastAsia" w:eastAsiaTheme="minorEastAsia" w:hAnsiTheme="minorEastAsia" w:hint="eastAsia"/>
                <w:sz w:val="15"/>
                <w:szCs w:val="15"/>
              </w:rPr>
              <w:t>对</w:t>
            </w:r>
            <w:r w:rsidRPr="001D0A90">
              <w:rPr>
                <w:rFonts w:eastAsiaTheme="minorEastAsia"/>
                <w:sz w:val="15"/>
                <w:szCs w:val="15"/>
              </w:rPr>
              <w:t>BRDF</w:t>
            </w:r>
            <w:r w:rsidRPr="001D0A90">
              <w:rPr>
                <w:rFonts w:asciiTheme="minorEastAsia" w:eastAsiaTheme="minorEastAsia" w:hAnsiTheme="minorEastAsia"/>
                <w:sz w:val="15"/>
                <w:szCs w:val="15"/>
              </w:rPr>
              <w:t>的影响，一定条件下可</w:t>
            </w:r>
            <w:r w:rsidRPr="001D0A90">
              <w:rPr>
                <w:rFonts w:asciiTheme="minorEastAsia" w:eastAsiaTheme="minorEastAsia" w:hAnsiTheme="minorEastAsia" w:hint="eastAsia"/>
                <w:sz w:val="15"/>
                <w:szCs w:val="15"/>
              </w:rPr>
              <w:t>作为</w:t>
            </w:r>
            <w:r w:rsidRPr="001D0A90">
              <w:rPr>
                <w:rFonts w:asciiTheme="minorEastAsia" w:eastAsiaTheme="minorEastAsia" w:hAnsiTheme="minorEastAsia"/>
                <w:sz w:val="15"/>
                <w:szCs w:val="15"/>
              </w:rPr>
              <w:t>验证</w:t>
            </w:r>
            <w:r w:rsidRPr="001D0A90">
              <w:rPr>
                <w:rFonts w:asciiTheme="minorEastAsia" w:eastAsiaTheme="minorEastAsia" w:hAnsiTheme="minorEastAsia" w:hint="eastAsia"/>
                <w:sz w:val="15"/>
                <w:szCs w:val="15"/>
              </w:rPr>
              <w:t>其他模型</w:t>
            </w:r>
            <w:r w:rsidRPr="001D0A90">
              <w:rPr>
                <w:rFonts w:asciiTheme="minorEastAsia" w:eastAsiaTheme="minorEastAsia" w:hAnsiTheme="minorEastAsia"/>
                <w:sz w:val="15"/>
                <w:szCs w:val="15"/>
              </w:rPr>
              <w:t>的工具</w:t>
            </w:r>
          </w:p>
        </w:tc>
        <w:tc>
          <w:tcPr>
            <w:tcW w:w="2835" w:type="dxa"/>
          </w:tcPr>
          <w:p w14:paraId="7E8DFEC4" w14:textId="77777777" w:rsidR="001D0A90" w:rsidRPr="001D0A90" w:rsidRDefault="001D0A90" w:rsidP="001D0A90">
            <w:pPr>
              <w:spacing w:line="380" w:lineRule="exact"/>
              <w:ind w:firstLineChars="0" w:firstLine="0"/>
              <w:jc w:val="center"/>
              <w:rPr>
                <w:rFonts w:asciiTheme="minorEastAsia" w:eastAsiaTheme="minorEastAsia" w:hAnsiTheme="minorEastAsia"/>
                <w:sz w:val="15"/>
                <w:szCs w:val="15"/>
              </w:rPr>
            </w:pPr>
            <w:r w:rsidRPr="001D0A90">
              <w:rPr>
                <w:rFonts w:asciiTheme="minorEastAsia" w:eastAsiaTheme="minorEastAsia" w:hAnsiTheme="minorEastAsia" w:hint="eastAsia"/>
                <w:sz w:val="15"/>
                <w:szCs w:val="15"/>
              </w:rPr>
              <w:t>结构</w:t>
            </w:r>
            <w:r w:rsidRPr="001D0A90">
              <w:rPr>
                <w:rFonts w:asciiTheme="minorEastAsia" w:eastAsiaTheme="minorEastAsia" w:hAnsiTheme="minorEastAsia"/>
                <w:sz w:val="15"/>
                <w:szCs w:val="15"/>
              </w:rPr>
              <w:t>设计不足、难以理解和反演，需要较大的存储空间，计算时间较长，需预先确定概率密度函数</w:t>
            </w:r>
          </w:p>
        </w:tc>
        <w:tc>
          <w:tcPr>
            <w:tcW w:w="2835" w:type="dxa"/>
          </w:tcPr>
          <w:p w14:paraId="2873A209" w14:textId="77777777" w:rsidR="001D0A90" w:rsidRPr="001D0A90" w:rsidRDefault="001D0A90" w:rsidP="001D0A90">
            <w:pPr>
              <w:spacing w:line="380" w:lineRule="exact"/>
              <w:ind w:firstLineChars="0" w:firstLine="0"/>
              <w:jc w:val="center"/>
              <w:rPr>
                <w:szCs w:val="21"/>
              </w:rPr>
            </w:pPr>
          </w:p>
        </w:tc>
      </w:tr>
    </w:tbl>
    <w:p w14:paraId="07FC5632" w14:textId="77777777" w:rsidR="00F55F91" w:rsidRPr="00755D65" w:rsidRDefault="00F55F91" w:rsidP="00755D65">
      <w:pPr>
        <w:spacing w:beforeLines="50" w:before="156" w:afterLines="50" w:after="156"/>
        <w:ind w:firstLineChars="0" w:firstLine="0"/>
        <w:rPr>
          <w:rFonts w:ascii="黑体" w:eastAsia="黑体" w:hAnsi="黑体"/>
        </w:rPr>
      </w:pPr>
      <w:r w:rsidRPr="0010364A">
        <w:rPr>
          <w:rFonts w:eastAsia="黑体" w:cs="Times New Roman" w:hint="eastAsia"/>
        </w:rPr>
        <w:t xml:space="preserve">3.2 </w:t>
      </w:r>
      <w:r w:rsidRPr="00755D65">
        <w:rPr>
          <w:rFonts w:ascii="黑体" w:eastAsia="黑体" w:hAnsi="黑体" w:hint="eastAsia"/>
        </w:rPr>
        <w:t>经验统计模型</w:t>
      </w:r>
    </w:p>
    <w:p w14:paraId="7683716F" w14:textId="77777777" w:rsidR="00F55F91" w:rsidRDefault="00F55F91" w:rsidP="00F55F91">
      <w:pPr>
        <w:ind w:firstLine="420"/>
      </w:pPr>
      <w:commentRangeStart w:id="10"/>
      <w:r>
        <w:rPr>
          <w:rFonts w:hint="eastAsia"/>
        </w:rPr>
        <w:lastRenderedPageBreak/>
        <w:t>其中经验统计模型比较简单，适用性强，</w:t>
      </w:r>
      <w:commentRangeEnd w:id="10"/>
      <w:r w:rsidR="00081EAC">
        <w:rPr>
          <w:rStyle w:val="a7"/>
        </w:rPr>
        <w:commentReference w:id="10"/>
      </w:r>
      <w:commentRangeStart w:id="11"/>
      <w:r>
        <w:rPr>
          <w:rFonts w:hint="eastAsia"/>
        </w:rPr>
        <w:t>一般适用于处理物理机理不详的地物或植被双向反射分布函数的测量和应用中</w:t>
      </w:r>
      <w:commentRangeEnd w:id="11"/>
      <w:r w:rsidR="00081EAC">
        <w:rPr>
          <w:rStyle w:val="a7"/>
        </w:rPr>
        <w:commentReference w:id="11"/>
      </w:r>
      <w:r>
        <w:rPr>
          <w:rFonts w:hint="eastAsia"/>
        </w:rPr>
        <w:t>。</w:t>
      </w:r>
      <w:proofErr w:type="spellStart"/>
      <w:r>
        <w:rPr>
          <w:rFonts w:hint="eastAsia"/>
        </w:rPr>
        <w:t>Minnaert</w:t>
      </w:r>
      <w:proofErr w:type="spellEnd"/>
      <w:r>
        <w:rPr>
          <w:rFonts w:hint="eastAsia"/>
        </w:rPr>
        <w:t>[32]</w:t>
      </w:r>
      <w:r>
        <w:rPr>
          <w:rFonts w:hint="eastAsia"/>
        </w:rPr>
        <w:t>等</w:t>
      </w:r>
      <w:commentRangeStart w:id="12"/>
      <w:r>
        <w:rPr>
          <w:rFonts w:hint="eastAsia"/>
        </w:rPr>
        <w:t>第一次将经验统计模</w:t>
      </w:r>
      <w:commentRangeEnd w:id="12"/>
      <w:r w:rsidR="00081EAC">
        <w:rPr>
          <w:rStyle w:val="a7"/>
        </w:rPr>
        <w:commentReference w:id="12"/>
      </w:r>
      <w:r>
        <w:rPr>
          <w:rFonts w:hint="eastAsia"/>
        </w:rPr>
        <w:t>型应用于月球表面的反射率探测，该模型不仅可以应用到月球表面反射率探测，而且还适用于边</w:t>
      </w:r>
      <w:r w:rsidR="0010364A">
        <w:rPr>
          <w:rFonts w:hint="eastAsia"/>
        </w:rPr>
        <w:t>缘有黑色的物体遮蔽。该模型有两个输入参数，分别是定向半球反射率</w:t>
      </w:r>
      <m:oMath>
        <m:sSub>
          <m:sSubPr>
            <m:ctrlPr>
              <w:rPr>
                <w:rFonts w:ascii="Cambria Math" w:hAnsi="Cambria Math"/>
              </w:rPr>
            </m:ctrlPr>
          </m:sSubPr>
          <m:e>
            <m:r>
              <w:rPr>
                <w:rFonts w:ascii="Cambria Math" w:hAnsi="Cambria Math"/>
              </w:rPr>
              <m:t>ρ</m:t>
            </m:r>
          </m:e>
          <m:sub>
            <m:r>
              <w:rPr>
                <w:rFonts w:ascii="Cambria Math" w:hAnsi="Cambria Math"/>
              </w:rPr>
              <m:t>d</m:t>
            </m:r>
          </m:sub>
        </m:sSub>
      </m:oMath>
      <w:r>
        <w:rPr>
          <w:rFonts w:hint="eastAsia"/>
        </w:rPr>
        <w:t>和反射比</w:t>
      </w:r>
      <w:r>
        <w:rPr>
          <w:rFonts w:hint="eastAsia"/>
        </w:rPr>
        <w:t>k</w:t>
      </w:r>
      <w:r>
        <w:rPr>
          <w:rFonts w:hint="eastAsia"/>
        </w:rPr>
        <w:t>，其中</w:t>
      </w:r>
      <w:r>
        <w:rPr>
          <w:rFonts w:hint="eastAsia"/>
        </w:rPr>
        <w:t>k</w:t>
      </w:r>
      <w:r>
        <w:rPr>
          <w:rFonts w:hint="eastAsia"/>
        </w:rPr>
        <w:t>的取值范围</w:t>
      </w:r>
      <w:r>
        <w:rPr>
          <w:rFonts w:hint="eastAsia"/>
        </w:rPr>
        <w:t>0~2</w:t>
      </w:r>
      <w:r>
        <w:rPr>
          <w:rFonts w:hint="eastAsia"/>
        </w:rPr>
        <w:t>，当</w:t>
      </w:r>
      <w:r>
        <w:rPr>
          <w:rFonts w:hint="eastAsia"/>
        </w:rPr>
        <w:t>k=1</w:t>
      </w:r>
      <w:r>
        <w:rPr>
          <w:rFonts w:hint="eastAsia"/>
        </w:rPr>
        <w:t>时</w:t>
      </w:r>
      <w:r w:rsidR="00031DD9">
        <w:rPr>
          <w:rFonts w:hint="eastAsia"/>
        </w:rPr>
        <w:t>，</w:t>
      </w:r>
      <w:r>
        <w:rPr>
          <w:rFonts w:hint="eastAsia"/>
        </w:rPr>
        <w:t>该模型就是理想的朗伯体反射模型。</w:t>
      </w:r>
      <w:proofErr w:type="spellStart"/>
      <w:r>
        <w:rPr>
          <w:rFonts w:hint="eastAsia"/>
        </w:rPr>
        <w:t>Phong</w:t>
      </w:r>
      <w:proofErr w:type="spellEnd"/>
      <w:r>
        <w:rPr>
          <w:rFonts w:hint="eastAsia"/>
        </w:rPr>
        <w:t>[33]</w:t>
      </w:r>
      <w:r>
        <w:rPr>
          <w:rFonts w:hint="eastAsia"/>
        </w:rPr>
        <w:t>等提出了一个既不遵循能量守恒定律又不遵循互换定律，适用于非朗伯表面单一输入参数的</w:t>
      </w:r>
      <w:r>
        <w:rPr>
          <w:rFonts w:hint="eastAsia"/>
        </w:rPr>
        <w:t>BRDF</w:t>
      </w:r>
      <w:r>
        <w:rPr>
          <w:rFonts w:hint="eastAsia"/>
        </w:rPr>
        <w:t>模型，该模型在本质上是</w:t>
      </w:r>
      <w:r>
        <w:rPr>
          <w:rFonts w:hint="eastAsia"/>
        </w:rPr>
        <w:t>Torrance-Sparrow</w:t>
      </w:r>
      <w:r>
        <w:rPr>
          <w:rFonts w:hint="eastAsia"/>
        </w:rPr>
        <w:t>模型的简化形式，由于其简洁性而被广泛地应用在计算机图形学领域。</w:t>
      </w:r>
      <w:proofErr w:type="spellStart"/>
      <w:r>
        <w:rPr>
          <w:rFonts w:hint="eastAsia"/>
        </w:rPr>
        <w:t>Blinn</w:t>
      </w:r>
      <w:proofErr w:type="spellEnd"/>
      <w:r>
        <w:rPr>
          <w:rFonts w:hint="eastAsia"/>
        </w:rPr>
        <w:t>[34]</w:t>
      </w:r>
      <w:r>
        <w:rPr>
          <w:rFonts w:hint="eastAsia"/>
        </w:rPr>
        <w:t>等开发的一个基于经验统计方法的</w:t>
      </w:r>
      <w:r>
        <w:rPr>
          <w:rFonts w:hint="eastAsia"/>
        </w:rPr>
        <w:t>BRDF</w:t>
      </w:r>
      <w:r>
        <w:rPr>
          <w:rFonts w:hint="eastAsia"/>
        </w:rPr>
        <w:t>模型，该模型主要应用在</w:t>
      </w:r>
      <w:r>
        <w:rPr>
          <w:rFonts w:hint="eastAsia"/>
        </w:rPr>
        <w:t>DirectX</w:t>
      </w:r>
      <w:r>
        <w:rPr>
          <w:rFonts w:hint="eastAsia"/>
        </w:rPr>
        <w:t>和</w:t>
      </w:r>
      <w:r>
        <w:rPr>
          <w:rFonts w:hint="eastAsia"/>
        </w:rPr>
        <w:t>OpenGL</w:t>
      </w:r>
      <w:r>
        <w:rPr>
          <w:rFonts w:hint="eastAsia"/>
        </w:rPr>
        <w:t>的图形绘制中。</w:t>
      </w:r>
      <w:r>
        <w:rPr>
          <w:rFonts w:hint="eastAsia"/>
        </w:rPr>
        <w:t>Lewis</w:t>
      </w:r>
      <w:r>
        <w:rPr>
          <w:rFonts w:hint="eastAsia"/>
        </w:rPr>
        <w:t>等</w:t>
      </w:r>
      <w:r>
        <w:rPr>
          <w:rFonts w:hint="eastAsia"/>
        </w:rPr>
        <w:t>[35]</w:t>
      </w:r>
      <w:r>
        <w:rPr>
          <w:rFonts w:hint="eastAsia"/>
        </w:rPr>
        <w:t>结合能量守恒定律和互换定律并对二者特性进行深入研究，提出了一个可行的双向反射分布模型，并在模型微元面基础上提出了正态分布理论，这样进一步规范化了双向反射分布函数使其能够适用于任何光运算。在假定能量守恒的条件下，提出微元面的投影面积应该与相应的微分得到的面积一致的理论。</w:t>
      </w:r>
      <w:r>
        <w:rPr>
          <w:rFonts w:hint="eastAsia"/>
        </w:rPr>
        <w:t>Neumann</w:t>
      </w:r>
      <w:r>
        <w:rPr>
          <w:rFonts w:hint="eastAsia"/>
        </w:rPr>
        <w:t>等</w:t>
      </w:r>
      <w:r>
        <w:rPr>
          <w:rFonts w:hint="eastAsia"/>
        </w:rPr>
        <w:t>[36]</w:t>
      </w:r>
      <w:r>
        <w:rPr>
          <w:rFonts w:hint="eastAsia"/>
        </w:rPr>
        <w:t>提出了一个可以很好地结合以显示算法为基础的蒙特卡洛方法的双向反射分布函数模型。该模型适用于金属、塑料、陶瓷、逆向反光材料，甚至可用于各向异性反射。</w:t>
      </w:r>
      <w:r>
        <w:rPr>
          <w:rFonts w:hint="eastAsia"/>
        </w:rPr>
        <w:t>Strauss</w:t>
      </w:r>
      <w:r>
        <w:rPr>
          <w:rFonts w:hint="eastAsia"/>
        </w:rPr>
        <w:t>等</w:t>
      </w:r>
      <w:r>
        <w:rPr>
          <w:rFonts w:hint="eastAsia"/>
        </w:rPr>
        <w:t>[37]</w:t>
      </w:r>
      <w:r>
        <w:rPr>
          <w:rFonts w:hint="eastAsia"/>
        </w:rPr>
        <w:t>认为在模拟实体外观时前述的</w:t>
      </w:r>
      <w:r>
        <w:rPr>
          <w:rFonts w:hint="eastAsia"/>
        </w:rPr>
        <w:t>BRDF</w:t>
      </w:r>
      <w:r>
        <w:rPr>
          <w:rFonts w:hint="eastAsia"/>
        </w:rPr>
        <w:t>模型很难选择合适的参数值，因此为了描述金属及其他光亮表面的双向反射，他提出了一个可以使用户用较少的参数很直观的来描述不同类型材料特性的模型。</w:t>
      </w:r>
    </w:p>
    <w:p w14:paraId="2BA3B526" w14:textId="77777777" w:rsidR="00F55F91" w:rsidRPr="00755D65" w:rsidRDefault="00F55F91" w:rsidP="00755D65">
      <w:pPr>
        <w:spacing w:beforeLines="50" w:before="156" w:afterLines="50" w:after="156"/>
        <w:ind w:firstLineChars="0" w:firstLine="0"/>
        <w:rPr>
          <w:rFonts w:ascii="黑体" w:eastAsia="黑体" w:hAnsi="黑体"/>
        </w:rPr>
      </w:pPr>
      <w:r w:rsidRPr="0010364A">
        <w:rPr>
          <w:rFonts w:eastAsia="黑体" w:cs="Times New Roman" w:hint="eastAsia"/>
        </w:rPr>
        <w:t xml:space="preserve">3.3 </w:t>
      </w:r>
      <w:r w:rsidRPr="00755D65">
        <w:rPr>
          <w:rFonts w:ascii="黑体" w:eastAsia="黑体" w:hAnsi="黑体" w:hint="eastAsia"/>
        </w:rPr>
        <w:t>半经验模型</w:t>
      </w:r>
    </w:p>
    <w:p w14:paraId="4269362A" w14:textId="77777777" w:rsidR="00F55F91" w:rsidRDefault="00F55F91" w:rsidP="00F55F91">
      <w:pPr>
        <w:ind w:firstLine="420"/>
      </w:pPr>
      <w:r>
        <w:rPr>
          <w:rFonts w:hint="eastAsia"/>
        </w:rPr>
        <w:t>半经验模型介于以上两者之间，参数为经验参数，有一定的物理意义。前述的各类模型中考虑到材质表面各向异性的</w:t>
      </w:r>
      <w:r>
        <w:rPr>
          <w:rFonts w:hint="eastAsia"/>
        </w:rPr>
        <w:t>BRDF</w:t>
      </w:r>
      <w:r>
        <w:rPr>
          <w:rFonts w:hint="eastAsia"/>
        </w:rPr>
        <w:t>模型计算都比较耗时，</w:t>
      </w:r>
      <w:r>
        <w:rPr>
          <w:rFonts w:hint="eastAsia"/>
        </w:rPr>
        <w:t>Ward</w:t>
      </w:r>
      <w:r>
        <w:rPr>
          <w:rFonts w:hint="eastAsia"/>
        </w:rPr>
        <w:t>等</w:t>
      </w:r>
      <w:r>
        <w:rPr>
          <w:rFonts w:hint="eastAsia"/>
        </w:rPr>
        <w:t>[38]</w:t>
      </w:r>
      <w:r>
        <w:rPr>
          <w:rFonts w:hint="eastAsia"/>
        </w:rPr>
        <w:t>开发了一个可以获取样品表面反射率并用数学表达式来描述各向异性材质的反射率的设备。</w:t>
      </w:r>
      <w:proofErr w:type="spellStart"/>
      <w:r>
        <w:rPr>
          <w:rFonts w:hint="eastAsia"/>
        </w:rPr>
        <w:t>Schlick</w:t>
      </w:r>
      <w:proofErr w:type="spellEnd"/>
      <w:r>
        <w:rPr>
          <w:rFonts w:hint="eastAsia"/>
        </w:rPr>
        <w:t>[39]</w:t>
      </w:r>
      <w:r>
        <w:rPr>
          <w:rFonts w:hint="eastAsia"/>
        </w:rPr>
        <w:t>基于微元面模型提出了一个</w:t>
      </w:r>
      <w:r>
        <w:rPr>
          <w:rFonts w:hint="eastAsia"/>
        </w:rPr>
        <w:t>BRDF</w:t>
      </w:r>
      <w:r>
        <w:rPr>
          <w:rFonts w:hint="eastAsia"/>
        </w:rPr>
        <w:t>模型，该模型满足菲</w:t>
      </w:r>
      <w:proofErr w:type="gramStart"/>
      <w:r>
        <w:rPr>
          <w:rFonts w:hint="eastAsia"/>
        </w:rPr>
        <w:t>涅</w:t>
      </w:r>
      <w:proofErr w:type="gramEnd"/>
      <w:r>
        <w:rPr>
          <w:rFonts w:hint="eastAsia"/>
        </w:rPr>
        <w:t>耳方程并且可以通过设置参数来描述各向同性和各向异性材质。该模型在处理各向异质材质将其表面定义为两层，外层为镜面反射，内层为漫反射；同质表面则用单一的镜面反射或者漫反射来描述。</w:t>
      </w:r>
      <w:proofErr w:type="spellStart"/>
      <w:r>
        <w:rPr>
          <w:rFonts w:hint="eastAsia"/>
        </w:rPr>
        <w:t>Lafortune</w:t>
      </w:r>
      <w:proofErr w:type="spellEnd"/>
      <w:r>
        <w:rPr>
          <w:rFonts w:hint="eastAsia"/>
        </w:rPr>
        <w:t>等</w:t>
      </w:r>
      <w:r>
        <w:rPr>
          <w:rFonts w:hint="eastAsia"/>
        </w:rPr>
        <w:t>[40]</w:t>
      </w:r>
      <w:r>
        <w:rPr>
          <w:rFonts w:hint="eastAsia"/>
        </w:rPr>
        <w:t>引入了一个多功能的</w:t>
      </w:r>
      <w:r>
        <w:rPr>
          <w:rFonts w:hint="eastAsia"/>
        </w:rPr>
        <w:t>BRDF</w:t>
      </w:r>
      <w:r>
        <w:rPr>
          <w:rFonts w:hint="eastAsia"/>
        </w:rPr>
        <w:t>模型，该模型适用于实际测量表面，同样遵循互换性和能量守恒定律，在一定程度上，该模型可以视为广义的</w:t>
      </w:r>
      <w:proofErr w:type="spellStart"/>
      <w:r>
        <w:rPr>
          <w:rFonts w:hint="eastAsia"/>
        </w:rPr>
        <w:t>Phong</w:t>
      </w:r>
      <w:proofErr w:type="spellEnd"/>
      <w:r>
        <w:rPr>
          <w:rFonts w:hint="eastAsia"/>
        </w:rPr>
        <w:t>模型。</w:t>
      </w:r>
    </w:p>
    <w:p w14:paraId="594FCE69" w14:textId="77777777" w:rsidR="00F55F91" w:rsidRDefault="00F55F91" w:rsidP="00F55F91">
      <w:pPr>
        <w:ind w:firstLine="420"/>
      </w:pPr>
      <w:r>
        <w:rPr>
          <w:rFonts w:hint="eastAsia"/>
        </w:rPr>
        <w:t>任何一种</w:t>
      </w:r>
      <w:r>
        <w:rPr>
          <w:rFonts w:hint="eastAsia"/>
        </w:rPr>
        <w:t>BRDF</w:t>
      </w:r>
      <w:r>
        <w:rPr>
          <w:rFonts w:hint="eastAsia"/>
        </w:rPr>
        <w:t>模型都有其优越性和局限性，因为</w:t>
      </w:r>
      <w:r>
        <w:rPr>
          <w:rFonts w:hint="eastAsia"/>
        </w:rPr>
        <w:t>BRDF</w:t>
      </w:r>
      <w:r>
        <w:rPr>
          <w:rFonts w:hint="eastAsia"/>
        </w:rPr>
        <w:t>模型是一个涉及五个参数的函数，鉴于模型的复杂性，因此为了得到更加精确全面的</w:t>
      </w:r>
      <w:r>
        <w:rPr>
          <w:rFonts w:hint="eastAsia"/>
        </w:rPr>
        <w:t>BRDF</w:t>
      </w:r>
      <w:r>
        <w:rPr>
          <w:rFonts w:hint="eastAsia"/>
        </w:rPr>
        <w:t>模型，学者们在相关研究中要做到的就是具体问题具体分析，在不同实验条件或应用条件下对研究对象采取不同的双向反射分布模型，以得到一个简单快速精确有效的</w:t>
      </w:r>
      <w:proofErr w:type="spellStart"/>
      <w:r>
        <w:rPr>
          <w:rFonts w:hint="eastAsia"/>
        </w:rPr>
        <w:t>BRDF</w:t>
      </w:r>
      <w:proofErr w:type="spellEnd"/>
      <w:r>
        <w:rPr>
          <w:rFonts w:hint="eastAsia"/>
        </w:rPr>
        <w:t>模型。</w:t>
      </w:r>
      <w:r>
        <w:rPr>
          <w:rFonts w:hint="eastAsia"/>
        </w:rPr>
        <w:t>BRDF</w:t>
      </w:r>
      <w:r>
        <w:rPr>
          <w:rFonts w:hint="eastAsia"/>
        </w:rPr>
        <w:t>模型越精确全面，其所需要的模型参数也就越多，对计算量的需求也就越大，同时将导致后续的</w:t>
      </w:r>
      <w:r>
        <w:rPr>
          <w:rFonts w:hint="eastAsia"/>
        </w:rPr>
        <w:t>BRDF</w:t>
      </w:r>
      <w:r>
        <w:rPr>
          <w:rFonts w:hint="eastAsia"/>
        </w:rPr>
        <w:t>模型反演也越复杂困难</w:t>
      </w:r>
      <w:r>
        <w:rPr>
          <w:rFonts w:hint="eastAsia"/>
        </w:rPr>
        <w:t>[4]</w:t>
      </w:r>
      <w:r>
        <w:rPr>
          <w:rFonts w:hint="eastAsia"/>
        </w:rPr>
        <w:t>。如若选择稍微较少的模型参数，虽很大程度上可减少对计算量的要求，降低</w:t>
      </w:r>
      <w:r>
        <w:rPr>
          <w:rFonts w:hint="eastAsia"/>
        </w:rPr>
        <w:t>BRDF</w:t>
      </w:r>
      <w:r>
        <w:rPr>
          <w:rFonts w:hint="eastAsia"/>
        </w:rPr>
        <w:t>模型反演难度，但会降低模型的精确度和全面性。所以，对不同条件下的地物、植被</w:t>
      </w:r>
      <w:r>
        <w:rPr>
          <w:rFonts w:hint="eastAsia"/>
        </w:rPr>
        <w:t>BRDF</w:t>
      </w:r>
      <w:r>
        <w:rPr>
          <w:rFonts w:hint="eastAsia"/>
        </w:rPr>
        <w:t>建模过程中参数的合理选择是</w:t>
      </w:r>
      <w:r>
        <w:rPr>
          <w:rFonts w:hint="eastAsia"/>
        </w:rPr>
        <w:t>BRDF</w:t>
      </w:r>
      <w:r>
        <w:rPr>
          <w:rFonts w:hint="eastAsia"/>
        </w:rPr>
        <w:t>技术能否全面精确有效地应用在农业生产活动中的关键。</w:t>
      </w:r>
    </w:p>
    <w:p w14:paraId="65AE7439" w14:textId="77777777" w:rsidR="00F55F91" w:rsidRPr="00F55F91" w:rsidRDefault="00F55F91" w:rsidP="00F55F91">
      <w:pPr>
        <w:spacing w:beforeLines="50" w:before="156" w:afterLines="50" w:after="156"/>
        <w:ind w:firstLineChars="0" w:firstLine="0"/>
        <w:jc w:val="left"/>
        <w:rPr>
          <w:rFonts w:ascii="黑体" w:eastAsia="黑体" w:hAnsi="黑体"/>
          <w:sz w:val="24"/>
          <w:szCs w:val="24"/>
        </w:rPr>
      </w:pPr>
      <w:r w:rsidRPr="0010364A">
        <w:rPr>
          <w:rFonts w:eastAsia="黑体" w:cs="Times New Roman" w:hint="eastAsia"/>
        </w:rPr>
        <w:t>4 BRDF</w:t>
      </w:r>
      <w:r w:rsidRPr="00F55F91">
        <w:rPr>
          <w:rFonts w:ascii="黑体" w:eastAsia="黑体" w:hAnsi="黑体" w:hint="eastAsia"/>
          <w:sz w:val="24"/>
          <w:szCs w:val="24"/>
        </w:rPr>
        <w:t>在农业中的应用</w:t>
      </w:r>
    </w:p>
    <w:p w14:paraId="70ADA5FD" w14:textId="77777777" w:rsidR="00F55F91" w:rsidRDefault="00F55F91" w:rsidP="00F55F91">
      <w:pPr>
        <w:ind w:firstLine="420"/>
      </w:pPr>
      <w:r>
        <w:rPr>
          <w:rFonts w:hint="eastAsia"/>
        </w:rPr>
        <w:t xml:space="preserve">Alexis </w:t>
      </w:r>
      <w:proofErr w:type="spellStart"/>
      <w:r>
        <w:rPr>
          <w:rFonts w:hint="eastAsia"/>
        </w:rPr>
        <w:t>Comar</w:t>
      </w:r>
      <w:proofErr w:type="spellEnd"/>
      <w:r>
        <w:rPr>
          <w:rFonts w:hint="eastAsia"/>
        </w:rPr>
        <w:t>等</w:t>
      </w:r>
      <w:r>
        <w:rPr>
          <w:rFonts w:hint="eastAsia"/>
        </w:rPr>
        <w:t>[7]</w:t>
      </w:r>
      <w:r>
        <w:rPr>
          <w:rFonts w:hint="eastAsia"/>
        </w:rPr>
        <w:t>建立并评价一个基于物理模型的</w:t>
      </w:r>
      <w:r>
        <w:rPr>
          <w:rFonts w:hint="eastAsia"/>
        </w:rPr>
        <w:t>BRDF</w:t>
      </w:r>
      <w:r>
        <w:rPr>
          <w:rFonts w:hint="eastAsia"/>
        </w:rPr>
        <w:t>来描述单子叶植物叶片</w:t>
      </w:r>
      <w:r>
        <w:rPr>
          <w:rFonts w:hint="eastAsia"/>
        </w:rPr>
        <w:t>BRF</w:t>
      </w:r>
      <w:r>
        <w:rPr>
          <w:rFonts w:hint="eastAsia"/>
        </w:rPr>
        <w:t>的方位角各向异性。通过对小麦和高粱叶片的研究实验表明，入射光垂直入射到叶片表面比平行入射到叶片表面时的镜面反射成分要高。而叶片的</w:t>
      </w:r>
      <w:r>
        <w:rPr>
          <w:rFonts w:hint="eastAsia"/>
        </w:rPr>
        <w:t>DHRF</w:t>
      </w:r>
      <w:r>
        <w:rPr>
          <w:rFonts w:hint="eastAsia"/>
        </w:rPr>
        <w:t>较依赖入射方位角，平行入射时主平面内的镜面反射成分会随着方位角的增加而得到补偿，垂直入射时则相反，并定性解释了宏观尺度上叶表面的粗糙度是由叶脉的存在导致的，即叶脉的方位角决定叶表面粗糙度，且在垂直叶脉方向时最大。谢东辉、王培娟等</w:t>
      </w:r>
      <w:r>
        <w:rPr>
          <w:rFonts w:hint="eastAsia"/>
        </w:rPr>
        <w:t>[16]</w:t>
      </w:r>
      <w:r>
        <w:rPr>
          <w:rFonts w:hint="eastAsia"/>
        </w:rPr>
        <w:t>在</w:t>
      </w:r>
      <w:r>
        <w:rPr>
          <w:rFonts w:hint="eastAsia"/>
        </w:rPr>
        <w:t>Cook-</w:t>
      </w:r>
      <w:proofErr w:type="spellStart"/>
      <w:r>
        <w:rPr>
          <w:rFonts w:hint="eastAsia"/>
        </w:rPr>
        <w:t>Torrances</w:t>
      </w:r>
      <w:proofErr w:type="spellEnd"/>
      <w:r>
        <w:rPr>
          <w:rFonts w:hint="eastAsia"/>
        </w:rPr>
        <w:t>光照模型的基础上，将不同偏振态的菲</w:t>
      </w:r>
      <w:proofErr w:type="gramStart"/>
      <w:r>
        <w:rPr>
          <w:rFonts w:hint="eastAsia"/>
        </w:rPr>
        <w:t>涅</w:t>
      </w:r>
      <w:proofErr w:type="gramEnd"/>
      <w:r>
        <w:rPr>
          <w:rFonts w:hint="eastAsia"/>
        </w:rPr>
        <w:t>耳因子耦合到模型中，继续对玉米嫩叶、成熟叶和一品红叶表面双向偏振反射率进行测量，得到了用于叶片表面偏振的二向性反射分布函数模型（</w:t>
      </w:r>
      <w:proofErr w:type="spellStart"/>
      <w:r>
        <w:rPr>
          <w:rFonts w:hint="eastAsia"/>
        </w:rPr>
        <w:t>pBRDF-polarimctric</w:t>
      </w:r>
      <w:proofErr w:type="spellEnd"/>
      <w:r>
        <w:rPr>
          <w:rFonts w:hint="eastAsia"/>
        </w:rPr>
        <w:t xml:space="preserve"> Bidirectional Reflectance Distribution Function</w:t>
      </w:r>
      <w:r>
        <w:rPr>
          <w:rFonts w:hint="eastAsia"/>
        </w:rPr>
        <w:t>）。在</w:t>
      </w:r>
      <w:r>
        <w:rPr>
          <w:rFonts w:hint="eastAsia"/>
        </w:rPr>
        <w:t>0.4um-14um</w:t>
      </w:r>
      <w:r>
        <w:rPr>
          <w:rFonts w:hint="eastAsia"/>
        </w:rPr>
        <w:t>波段内，</w:t>
      </w:r>
      <w:r>
        <w:rPr>
          <w:rFonts w:hint="eastAsia"/>
        </w:rPr>
        <w:t>F. Gerber[41]</w:t>
      </w:r>
      <w:r>
        <w:rPr>
          <w:rFonts w:hint="eastAsia"/>
        </w:rPr>
        <w:t>等提出第一个连续叶方向半球反射和透射光谱与叶水和干物质含量的变化关系，并且得出热红外光谱密切依赖于叶表面光学性</w:t>
      </w:r>
      <w:r>
        <w:rPr>
          <w:rFonts w:hint="eastAsia"/>
        </w:rPr>
        <w:lastRenderedPageBreak/>
        <w:t>质。此外测量数据还表明干燥叶片的表面透射率非零。黄健熙等</w:t>
      </w:r>
      <w:r>
        <w:rPr>
          <w:rFonts w:hint="eastAsia"/>
        </w:rPr>
        <w:t>[42]</w:t>
      </w:r>
      <w:r>
        <w:rPr>
          <w:rFonts w:hint="eastAsia"/>
        </w:rPr>
        <w:t>构建了光子在作物冠层传输的随机过程，采用蒙特卡罗（</w:t>
      </w:r>
      <w:r>
        <w:rPr>
          <w:rFonts w:hint="eastAsia"/>
        </w:rPr>
        <w:t>Monte Carlo</w:t>
      </w:r>
      <w:r>
        <w:rPr>
          <w:rFonts w:hint="eastAsia"/>
        </w:rPr>
        <w:t>）方法模拟了作物冠层</w:t>
      </w:r>
      <w:r>
        <w:rPr>
          <w:rFonts w:hint="eastAsia"/>
        </w:rPr>
        <w:t>BRDF</w:t>
      </w:r>
      <w:r>
        <w:rPr>
          <w:rFonts w:hint="eastAsia"/>
        </w:rPr>
        <w:t>，并将该模型与</w:t>
      </w:r>
      <w:r>
        <w:rPr>
          <w:rFonts w:hint="eastAsia"/>
        </w:rPr>
        <w:t xml:space="preserve">Andres </w:t>
      </w:r>
      <w:proofErr w:type="spellStart"/>
      <w:r>
        <w:rPr>
          <w:rFonts w:hint="eastAsia"/>
        </w:rPr>
        <w:t>Kuusk</w:t>
      </w:r>
      <w:proofErr w:type="spellEnd"/>
      <w:r>
        <w:rPr>
          <w:rFonts w:hint="eastAsia"/>
        </w:rPr>
        <w:t>等</w:t>
      </w:r>
      <w:r>
        <w:rPr>
          <w:rFonts w:hint="eastAsia"/>
        </w:rPr>
        <w:t>[43]</w:t>
      </w:r>
      <w:r>
        <w:rPr>
          <w:rFonts w:hint="eastAsia"/>
        </w:rPr>
        <w:t>提出的</w:t>
      </w:r>
      <w:r>
        <w:rPr>
          <w:rFonts w:hint="eastAsia"/>
        </w:rPr>
        <w:t>MCRM</w:t>
      </w:r>
      <w:r>
        <w:rPr>
          <w:rFonts w:hint="eastAsia"/>
        </w:rPr>
        <w:t>（</w:t>
      </w:r>
      <w:r>
        <w:rPr>
          <w:rFonts w:hint="eastAsia"/>
        </w:rPr>
        <w:t>The Markov Chain Canopy Reflectance Model</w:t>
      </w:r>
      <w:r>
        <w:rPr>
          <w:rFonts w:hint="eastAsia"/>
        </w:rPr>
        <w:t>，该模型侧重于辐射传输理论的建模和应用）模型作对比，分析了叶倾角（</w:t>
      </w:r>
      <w:r>
        <w:rPr>
          <w:rFonts w:hint="eastAsia"/>
        </w:rPr>
        <w:t>LAD</w:t>
      </w:r>
      <w:r>
        <w:rPr>
          <w:rFonts w:hint="eastAsia"/>
        </w:rPr>
        <w:t>）与叶面积指数（</w:t>
      </w:r>
      <w:r>
        <w:rPr>
          <w:rFonts w:hint="eastAsia"/>
        </w:rPr>
        <w:t>LAI</w:t>
      </w:r>
      <w:r>
        <w:rPr>
          <w:rFonts w:hint="eastAsia"/>
        </w:rPr>
        <w:t>）对两种不同</w:t>
      </w:r>
      <w:r>
        <w:rPr>
          <w:rFonts w:hint="eastAsia"/>
        </w:rPr>
        <w:t>BRDF</w:t>
      </w:r>
      <w:r>
        <w:rPr>
          <w:rFonts w:hint="eastAsia"/>
        </w:rPr>
        <w:t>模型的影响，并对二者的差异给出了合理的解释，最后得出基于蒙特卡罗方法的</w:t>
      </w:r>
      <w:r>
        <w:rPr>
          <w:rFonts w:hint="eastAsia"/>
        </w:rPr>
        <w:t>BRDF</w:t>
      </w:r>
      <w:r>
        <w:rPr>
          <w:rFonts w:hint="eastAsia"/>
        </w:rPr>
        <w:t>模型可以作为其他作物冠层</w:t>
      </w:r>
      <w:r>
        <w:rPr>
          <w:rFonts w:hint="eastAsia"/>
        </w:rPr>
        <w:t>BRDF</w:t>
      </w:r>
      <w:r>
        <w:rPr>
          <w:rFonts w:hint="eastAsia"/>
        </w:rPr>
        <w:t>前向模拟的有效验证工具的结论。</w:t>
      </w:r>
      <w:r>
        <w:rPr>
          <w:rFonts w:hint="eastAsia"/>
        </w:rPr>
        <w:t xml:space="preserve">Jean-Baptiste </w:t>
      </w:r>
      <w:proofErr w:type="spellStart"/>
      <w:r>
        <w:rPr>
          <w:rFonts w:hint="eastAsia"/>
        </w:rPr>
        <w:t>Feret</w:t>
      </w:r>
      <w:proofErr w:type="spellEnd"/>
      <w:r>
        <w:rPr>
          <w:rFonts w:hint="eastAsia"/>
        </w:rPr>
        <w:t>等</w:t>
      </w:r>
      <w:r>
        <w:rPr>
          <w:rFonts w:hint="eastAsia"/>
        </w:rPr>
        <w:t>[44]</w:t>
      </w:r>
      <w:r>
        <w:rPr>
          <w:rFonts w:hint="eastAsia"/>
        </w:rPr>
        <w:t>在</w:t>
      </w:r>
      <w:r>
        <w:rPr>
          <w:rFonts w:hint="eastAsia"/>
        </w:rPr>
        <w:t>400nm-2450nm</w:t>
      </w:r>
      <w:r>
        <w:rPr>
          <w:rFonts w:hint="eastAsia"/>
        </w:rPr>
        <w:t>对叶片生化（叶绿素</w:t>
      </w:r>
      <w:r>
        <w:rPr>
          <w:rFonts w:hint="eastAsia"/>
        </w:rPr>
        <w:t>a</w:t>
      </w:r>
      <w:r>
        <w:rPr>
          <w:rFonts w:hint="eastAsia"/>
        </w:rPr>
        <w:t>，叶绿素</w:t>
      </w:r>
      <w:r>
        <w:rPr>
          <w:rFonts w:hint="eastAsia"/>
        </w:rPr>
        <w:t>b</w:t>
      </w:r>
      <w:r>
        <w:rPr>
          <w:rFonts w:hint="eastAsia"/>
        </w:rPr>
        <w:t>，类胡萝卜素、水和干物质）和光学性质（方向半球反射率和透射率）进行了测量，并对</w:t>
      </w:r>
      <w:r>
        <w:rPr>
          <w:rFonts w:hint="eastAsia"/>
        </w:rPr>
        <w:t>PROSPECT</w:t>
      </w:r>
      <w:r>
        <w:rPr>
          <w:rFonts w:hint="eastAsia"/>
        </w:rPr>
        <w:t>模型进行校正和验证，成功地在可见光谱区域用综合数据集将植物色素分离。并提出植被体内有特定的吸收系数，这些吸收系数决定植被内部平均反射率指数。</w:t>
      </w:r>
      <w:r>
        <w:rPr>
          <w:rFonts w:hint="eastAsia"/>
        </w:rPr>
        <w:t>Miao[2]</w:t>
      </w:r>
      <w:r>
        <w:rPr>
          <w:rFonts w:hint="eastAsia"/>
        </w:rPr>
        <w:t>等采用一种新颖的生物遮蔽模型来模拟叶片外观，该生物遮蔽模型通过改变叶绿素</w:t>
      </w:r>
      <w:proofErr w:type="spellStart"/>
      <w:r>
        <w:rPr>
          <w:rFonts w:hint="eastAsia"/>
        </w:rPr>
        <w:t>a+b</w:t>
      </w:r>
      <w:proofErr w:type="spellEnd"/>
      <w:r>
        <w:rPr>
          <w:rFonts w:hint="eastAsia"/>
        </w:rPr>
        <w:t>含量、类胡萝卜素含量、表皮细胞扁平度及叶片厚度四个不同的生物参数来产生不同颜色叶片。基于此模型，用户通过调节四个参数值可以很容易的产生各种植物叶片的三维模型和真实外观，并提出将来可以通过曲线图像信息来估算植被的一些生物物理化学参数，如叶绿素含量、类胡萝卜素含量等。</w:t>
      </w:r>
    </w:p>
    <w:p w14:paraId="50C5E1B5" w14:textId="77777777" w:rsidR="00F55F91" w:rsidRPr="00A840BA" w:rsidRDefault="00F55F91" w:rsidP="00A840BA">
      <w:pPr>
        <w:spacing w:beforeLines="50" w:before="156" w:afterLines="50" w:after="156"/>
        <w:ind w:firstLineChars="0" w:firstLine="0"/>
        <w:jc w:val="left"/>
        <w:rPr>
          <w:rFonts w:ascii="黑体" w:eastAsia="黑体" w:hAnsi="黑体"/>
          <w:sz w:val="24"/>
          <w:szCs w:val="24"/>
          <w:rPrChange w:id="13" w:author="Sky123.Org" w:date="2015-04-28T15:40:00Z">
            <w:rPr/>
          </w:rPrChange>
        </w:rPr>
      </w:pPr>
      <w:r w:rsidRPr="00A840BA">
        <w:rPr>
          <w:rFonts w:ascii="黑体" w:eastAsia="黑体" w:hAnsi="黑体" w:cs="Times New Roman" w:hint="eastAsia"/>
          <w:sz w:val="24"/>
          <w:szCs w:val="24"/>
          <w:rPrChange w:id="14" w:author="Sky123.Org" w:date="2015-04-28T15:40:00Z">
            <w:rPr>
              <w:rFonts w:cs="Times New Roman" w:hint="eastAsia"/>
            </w:rPr>
          </w:rPrChange>
        </w:rPr>
        <w:t xml:space="preserve">5 </w:t>
      </w:r>
      <w:r w:rsidRPr="00A840BA">
        <w:rPr>
          <w:rFonts w:ascii="黑体" w:eastAsia="黑体" w:hAnsi="黑体" w:hint="eastAsia"/>
          <w:sz w:val="24"/>
          <w:szCs w:val="24"/>
          <w:rPrChange w:id="15" w:author="Sky123.Org" w:date="2015-04-28T15:40:00Z">
            <w:rPr>
              <w:rFonts w:hint="eastAsia"/>
            </w:rPr>
          </w:rPrChange>
        </w:rPr>
        <w:t>思考与展望</w:t>
      </w:r>
      <w:bookmarkStart w:id="16" w:name="_GoBack"/>
      <w:bookmarkEnd w:id="16"/>
    </w:p>
    <w:p w14:paraId="5270ADE7" w14:textId="77777777" w:rsidR="00F55F91" w:rsidRDefault="00F55F91" w:rsidP="00F55F91">
      <w:pPr>
        <w:ind w:firstLine="420"/>
      </w:pPr>
      <w:r>
        <w:rPr>
          <w:rFonts w:hint="eastAsia"/>
        </w:rPr>
        <w:t>本文围绕近年来植被</w:t>
      </w:r>
      <w:r>
        <w:rPr>
          <w:rFonts w:hint="eastAsia"/>
        </w:rPr>
        <w:t>BRDF</w:t>
      </w:r>
      <w:r>
        <w:rPr>
          <w:rFonts w:hint="eastAsia"/>
        </w:rPr>
        <w:t>技术的国内外研究现状、</w:t>
      </w:r>
      <w:r>
        <w:rPr>
          <w:rFonts w:hint="eastAsia"/>
        </w:rPr>
        <w:t>BRDF</w:t>
      </w:r>
      <w:r>
        <w:rPr>
          <w:rFonts w:hint="eastAsia"/>
        </w:rPr>
        <w:t>定义、测量及装置、模型分类及其在农业中的应用等环节展开叙述，以期为更好地将植被</w:t>
      </w:r>
      <w:r>
        <w:rPr>
          <w:rFonts w:hint="eastAsia"/>
        </w:rPr>
        <w:t>BRDF</w:t>
      </w:r>
      <w:r>
        <w:rPr>
          <w:rFonts w:hint="eastAsia"/>
        </w:rPr>
        <w:t>技术应用到相关农业生产活动过程中做良好的铺垫。</w:t>
      </w:r>
    </w:p>
    <w:p w14:paraId="47CC45E4" w14:textId="77777777" w:rsidR="00F55F91" w:rsidRDefault="00F55F91" w:rsidP="00F55F91">
      <w:pPr>
        <w:ind w:firstLine="420"/>
      </w:pPr>
      <w:r>
        <w:rPr>
          <w:rFonts w:hint="eastAsia"/>
        </w:rPr>
        <w:t>要展开地物双向反射分布函数的研究，两方面的工作是必须要解决的，一是如何有效并快速的获取地物的双向反射分布的测量数据，二是根据已获得的数据建立相应的双向反射分布函数模型来验证地物结构与双向反射分布函数的关系</w:t>
      </w:r>
      <w:r>
        <w:rPr>
          <w:rFonts w:hint="eastAsia"/>
        </w:rPr>
        <w:t>[10]</w:t>
      </w:r>
      <w:r>
        <w:rPr>
          <w:rFonts w:hint="eastAsia"/>
        </w:rPr>
        <w:t>。只有这些模型建立起来并用实测数据加以验证后，我们才能把握的将波谱数据库用来提高遥感技术在数字农业智慧农业中的应用。</w:t>
      </w:r>
    </w:p>
    <w:p w14:paraId="02A226E8" w14:textId="77777777" w:rsidR="00F55F91" w:rsidRDefault="00F55F91" w:rsidP="00F55F91">
      <w:pPr>
        <w:ind w:firstLine="420"/>
      </w:pPr>
      <w:r>
        <w:rPr>
          <w:rFonts w:hint="eastAsia"/>
        </w:rPr>
        <w:t>获取的地物、植被双向反射分布函数（</w:t>
      </w:r>
      <w:r>
        <w:rPr>
          <w:rFonts w:hint="eastAsia"/>
        </w:rPr>
        <w:t>BRDF</w:t>
      </w:r>
      <w:r>
        <w:rPr>
          <w:rFonts w:hint="eastAsia"/>
        </w:rPr>
        <w:t>）还可用于以下几个方面：</w:t>
      </w:r>
      <w:r>
        <w:rPr>
          <w:rFonts w:hint="eastAsia"/>
        </w:rPr>
        <w:t>1</w:t>
      </w:r>
      <w:r>
        <w:rPr>
          <w:rFonts w:hint="eastAsia"/>
        </w:rPr>
        <w:t>）了解植被不同生长阶段的营养物质元素需求，更好地为植被提供合理有效的营养配比；</w:t>
      </w:r>
      <w:r>
        <w:rPr>
          <w:rFonts w:hint="eastAsia"/>
        </w:rPr>
        <w:t>2</w:t>
      </w:r>
      <w:r>
        <w:rPr>
          <w:rFonts w:hint="eastAsia"/>
        </w:rPr>
        <w:t>）进一步研究植被的</w:t>
      </w:r>
      <w:r>
        <w:rPr>
          <w:rFonts w:hint="eastAsia"/>
        </w:rPr>
        <w:t>BRDF</w:t>
      </w:r>
      <w:r>
        <w:rPr>
          <w:rFonts w:hint="eastAsia"/>
        </w:rPr>
        <w:t>特性与植被理化等参量的关系，为用</w:t>
      </w:r>
      <w:r>
        <w:rPr>
          <w:rFonts w:hint="eastAsia"/>
        </w:rPr>
        <w:t>BRDF</w:t>
      </w:r>
      <w:r>
        <w:rPr>
          <w:rFonts w:hint="eastAsia"/>
        </w:rPr>
        <w:t>模型在大范围内反演植被的生物物理化学参数、监测不同生长时期植被长势、估产等奠定基础；</w:t>
      </w:r>
      <w:r>
        <w:rPr>
          <w:rFonts w:hint="eastAsia"/>
        </w:rPr>
        <w:t>3</w:t>
      </w:r>
      <w:r>
        <w:rPr>
          <w:rFonts w:hint="eastAsia"/>
        </w:rPr>
        <w:t>）建立</w:t>
      </w:r>
      <w:r>
        <w:rPr>
          <w:rFonts w:hint="eastAsia"/>
        </w:rPr>
        <w:t>BRDF</w:t>
      </w:r>
      <w:r>
        <w:rPr>
          <w:rFonts w:hint="eastAsia"/>
        </w:rPr>
        <w:t>数据库，以便为将来</w:t>
      </w:r>
      <w:r>
        <w:rPr>
          <w:rFonts w:hint="eastAsia"/>
        </w:rPr>
        <w:t>BRDF</w:t>
      </w:r>
      <w:r>
        <w:rPr>
          <w:rFonts w:hint="eastAsia"/>
        </w:rPr>
        <w:t>模型在遥感领域或智慧农业领域对地物、植被的识别匹配等应用。</w:t>
      </w:r>
      <w:r>
        <w:rPr>
          <w:rFonts w:hint="eastAsia"/>
        </w:rPr>
        <w:t xml:space="preserve"> </w:t>
      </w:r>
    </w:p>
    <w:p w14:paraId="21BB350D" w14:textId="77777777" w:rsidR="00F55F91" w:rsidRDefault="00F55F91" w:rsidP="00F55F91">
      <w:pPr>
        <w:ind w:firstLine="420"/>
      </w:pPr>
    </w:p>
    <w:p w14:paraId="25EEF1FE" w14:textId="77777777" w:rsidR="00F55F91" w:rsidRDefault="00621148" w:rsidP="00621148">
      <w:pPr>
        <w:ind w:firstLine="420"/>
        <w:jc w:val="center"/>
      </w:pPr>
      <w:r>
        <w:rPr>
          <w:rFonts w:hint="eastAsia"/>
        </w:rPr>
        <w:t>Research</w:t>
      </w:r>
      <w:r>
        <w:t xml:space="preserve"> and Application of Vegetation BRDF</w:t>
      </w:r>
    </w:p>
    <w:p w14:paraId="5AC66594" w14:textId="77777777" w:rsidR="00F55F91" w:rsidRDefault="00F55F91" w:rsidP="00F55F91">
      <w:pPr>
        <w:ind w:firstLine="420"/>
      </w:pPr>
      <w:r>
        <w:t>Abstract: The BRDF (Bidirectional Reflectance Distribution Function) of vegetation was particularly significant, when the biophysical and chemical composition of leaves were acquired with the optical properties of leaves and near-distance imaging technology at canopy level. Measuring the reflectance and transmittance of leaves could indirectly study the interaction between light and plant leaves’ cells. Moreover, we had access to the information about material and energy exchange process during the vegetation growth. Meanwhile, we could monitor and manage the different growth period of vegetation effectively. In order to better apply the BRDF of vegetation to agricultural remote sensing and other fields of digital agriculture, we reviewed the domestic and foreign research present situation about BRDF, the definition of BRDF, measurement and device, classification model and their application in agriculture. We hoped that the BRDF technology of vegetation could be constructively applied to the process of agricultural production and related activities through this review.</w:t>
      </w:r>
    </w:p>
    <w:p w14:paraId="0833C379" w14:textId="77777777" w:rsidR="00C2657C" w:rsidRDefault="00F55F91" w:rsidP="00F55F91">
      <w:pPr>
        <w:ind w:firstLine="420"/>
      </w:pPr>
      <w:r>
        <w:t>Key words: BRDF; the optical properties of plant leaves; measuring device; classification model; application</w:t>
      </w:r>
    </w:p>
    <w:sectPr w:rsidR="00C2657C" w:rsidSect="00FB2B48">
      <w:headerReference w:type="even" r:id="rId9"/>
      <w:headerReference w:type="default" r:id="rId10"/>
      <w:footerReference w:type="even" r:id="rId11"/>
      <w:footerReference w:type="default" r:id="rId12"/>
      <w:headerReference w:type="first" r:id="rId13"/>
      <w:footerReference w:type="first" r:id="rId14"/>
      <w:pgSz w:w="11906" w:h="16838"/>
      <w:pgMar w:top="1304" w:right="1134" w:bottom="1389" w:left="1134"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 w:date="2015-04-07T14:24:00Z" w:initials="a">
    <w:p w14:paraId="79D5CE96" w14:textId="77777777" w:rsidR="00AC10F0" w:rsidRDefault="00AC10F0" w:rsidP="00AC10F0">
      <w:pPr>
        <w:pStyle w:val="a8"/>
        <w:ind w:firstLine="420"/>
      </w:pPr>
      <w:r>
        <w:rPr>
          <w:rStyle w:val="a7"/>
        </w:rPr>
        <w:annotationRef/>
      </w:r>
      <w:r>
        <w:rPr>
          <w:rFonts w:hint="eastAsia"/>
        </w:rPr>
        <w:t>植被？</w:t>
      </w:r>
    </w:p>
  </w:comment>
  <w:comment w:id="1" w:author="a" w:date="2015-04-07T14:14:00Z" w:initials="a">
    <w:p w14:paraId="1A63514C" w14:textId="77777777" w:rsidR="006A5EAB" w:rsidRDefault="006A5EAB" w:rsidP="006A5EAB">
      <w:pPr>
        <w:pStyle w:val="a8"/>
        <w:ind w:firstLine="420"/>
      </w:pPr>
      <w:r>
        <w:rPr>
          <w:rStyle w:val="a7"/>
        </w:rPr>
        <w:annotationRef/>
      </w:r>
      <w:r w:rsidRPr="00F55F91">
        <w:rPr>
          <w:rFonts w:ascii="宋体" w:hAnsi="宋体" w:hint="eastAsia"/>
          <w:sz w:val="18"/>
          <w:szCs w:val="18"/>
        </w:rPr>
        <w:t>叶片的光学特性</w:t>
      </w:r>
      <w:r>
        <w:rPr>
          <w:rFonts w:ascii="宋体" w:hAnsi="宋体" w:hint="eastAsia"/>
          <w:sz w:val="18"/>
          <w:szCs w:val="18"/>
        </w:rPr>
        <w:t>和植被的双向反射分布有关？感觉大小范围反掉了</w:t>
      </w:r>
    </w:p>
  </w:comment>
  <w:comment w:id="3" w:author="a" w:date="2015-04-07T14:30:00Z" w:initials="a">
    <w:p w14:paraId="6F328D60" w14:textId="77777777" w:rsidR="00AC10F0" w:rsidRDefault="00AC10F0" w:rsidP="00AC10F0">
      <w:pPr>
        <w:pStyle w:val="a8"/>
        <w:ind w:firstLine="420"/>
      </w:pPr>
      <w:r>
        <w:rPr>
          <w:rStyle w:val="a7"/>
        </w:rPr>
        <w:annotationRef/>
      </w:r>
      <w:r>
        <w:rPr>
          <w:rFonts w:hint="eastAsia"/>
        </w:rPr>
        <w:t>概括得不好</w:t>
      </w:r>
    </w:p>
  </w:comment>
  <w:comment w:id="4" w:author="a" w:date="2015-04-07T14:29:00Z" w:initials="a">
    <w:p w14:paraId="016681A2" w14:textId="77777777" w:rsidR="00AC10F0" w:rsidRDefault="00AC10F0" w:rsidP="00AC10F0">
      <w:pPr>
        <w:pStyle w:val="a8"/>
        <w:ind w:firstLine="420"/>
      </w:pPr>
      <w:r>
        <w:rPr>
          <w:rStyle w:val="a7"/>
        </w:rPr>
        <w:annotationRef/>
      </w:r>
      <w:r>
        <w:rPr>
          <w:rFonts w:hint="eastAsia"/>
        </w:rPr>
        <w:t>重写</w:t>
      </w:r>
    </w:p>
  </w:comment>
  <w:comment w:id="5" w:author="a" w:date="2015-04-07T14:30:00Z" w:initials="a">
    <w:p w14:paraId="5487CABD" w14:textId="77777777" w:rsidR="00AC10F0" w:rsidRDefault="00AC10F0" w:rsidP="00AC10F0">
      <w:pPr>
        <w:pStyle w:val="a8"/>
        <w:ind w:firstLine="420"/>
      </w:pPr>
      <w:r>
        <w:rPr>
          <w:rStyle w:val="a7"/>
        </w:rPr>
        <w:annotationRef/>
      </w:r>
      <w:r>
        <w:rPr>
          <w:rFonts w:hint="eastAsia"/>
        </w:rPr>
        <w:t>这句是不是可以放在另外地方？</w:t>
      </w:r>
    </w:p>
  </w:comment>
  <w:comment w:id="6" w:author="a" w:date="2015-04-07T14:31:00Z" w:initials="a">
    <w:p w14:paraId="787998EA" w14:textId="77777777" w:rsidR="00AC10F0" w:rsidRDefault="00AC10F0" w:rsidP="00AC10F0">
      <w:pPr>
        <w:pStyle w:val="a8"/>
        <w:ind w:firstLine="420"/>
      </w:pPr>
      <w:r>
        <w:rPr>
          <w:rStyle w:val="a7"/>
        </w:rPr>
        <w:annotationRef/>
      </w:r>
      <w:r>
        <w:rPr>
          <w:rFonts w:hint="eastAsia"/>
        </w:rPr>
        <w:t>应该是一个多尺度的概念，是否要分尺度展开讨论？</w:t>
      </w:r>
    </w:p>
  </w:comment>
  <w:comment w:id="8" w:author="a" w:date="2015-04-07T15:00:00Z" w:initials="a">
    <w:p w14:paraId="6BEC2FA8" w14:textId="77777777" w:rsidR="00422D1B" w:rsidRDefault="00422D1B" w:rsidP="00422D1B">
      <w:pPr>
        <w:pStyle w:val="a8"/>
        <w:ind w:firstLine="420"/>
      </w:pPr>
      <w:r>
        <w:rPr>
          <w:rStyle w:val="a7"/>
        </w:rPr>
        <w:annotationRef/>
      </w:r>
      <w:r>
        <w:rPr>
          <w:rFonts w:hint="eastAsia"/>
        </w:rPr>
        <w:t>与</w:t>
      </w:r>
      <w:r>
        <w:rPr>
          <w:rFonts w:hint="eastAsia"/>
        </w:rPr>
        <w:t>BRDF</w:t>
      </w:r>
      <w:r>
        <w:rPr>
          <w:rFonts w:hint="eastAsia"/>
        </w:rPr>
        <w:t>有什么区别联系</w:t>
      </w:r>
    </w:p>
  </w:comment>
  <w:comment w:id="7" w:author="a" w:date="2015-04-07T15:01:00Z" w:initials="a">
    <w:p w14:paraId="5EED3A8A" w14:textId="77777777" w:rsidR="00422D1B" w:rsidRDefault="00422D1B" w:rsidP="00422D1B">
      <w:pPr>
        <w:pStyle w:val="a8"/>
        <w:ind w:firstLine="420"/>
      </w:pPr>
      <w:r>
        <w:rPr>
          <w:rStyle w:val="a7"/>
        </w:rPr>
        <w:annotationRef/>
      </w:r>
      <w:r>
        <w:rPr>
          <w:rFonts w:hint="eastAsia"/>
        </w:rPr>
        <w:t>不通</w:t>
      </w:r>
    </w:p>
  </w:comment>
  <w:comment w:id="9" w:author="a" w:date="2015-04-07T15:06:00Z" w:initials="a">
    <w:p w14:paraId="4DEB995F" w14:textId="77777777" w:rsidR="00422D1B" w:rsidRDefault="00422D1B" w:rsidP="00422D1B">
      <w:pPr>
        <w:pStyle w:val="a8"/>
        <w:ind w:firstLine="420"/>
      </w:pPr>
      <w:r>
        <w:rPr>
          <w:rStyle w:val="a7"/>
        </w:rPr>
        <w:annotationRef/>
      </w:r>
    </w:p>
  </w:comment>
  <w:comment w:id="10" w:author="a" w:date="2015-04-07T15:12:00Z" w:initials="a">
    <w:p w14:paraId="6267B829" w14:textId="77777777" w:rsidR="00081EAC" w:rsidRDefault="00081EAC" w:rsidP="00081EAC">
      <w:pPr>
        <w:pStyle w:val="a8"/>
        <w:ind w:firstLine="420"/>
      </w:pPr>
      <w:r>
        <w:rPr>
          <w:rStyle w:val="a7"/>
        </w:rPr>
        <w:annotationRef/>
      </w:r>
      <w:r>
        <w:rPr>
          <w:rFonts w:hint="eastAsia"/>
        </w:rPr>
        <w:t>其中？</w:t>
      </w:r>
    </w:p>
  </w:comment>
  <w:comment w:id="11" w:author="a" w:date="2015-04-07T15:12:00Z" w:initials="a">
    <w:p w14:paraId="4010F741" w14:textId="77777777" w:rsidR="00081EAC" w:rsidRDefault="00081EAC" w:rsidP="00081EAC">
      <w:pPr>
        <w:pStyle w:val="a8"/>
        <w:ind w:firstLine="420"/>
      </w:pPr>
      <w:r>
        <w:rPr>
          <w:rStyle w:val="a7"/>
        </w:rPr>
        <w:annotationRef/>
      </w:r>
      <w:r>
        <w:rPr>
          <w:rFonts w:hint="eastAsia"/>
        </w:rPr>
        <w:t>矛盾</w:t>
      </w:r>
    </w:p>
  </w:comment>
  <w:comment w:id="12" w:author="a" w:date="2015-04-07T15:13:00Z" w:initials="a">
    <w:p w14:paraId="65EA43D7" w14:textId="77777777" w:rsidR="00081EAC" w:rsidRDefault="00081EAC" w:rsidP="00081EAC">
      <w:pPr>
        <w:pStyle w:val="a8"/>
        <w:ind w:firstLine="420"/>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5CE96" w15:done="0"/>
  <w15:commentEx w15:paraId="1A63514C" w15:done="0"/>
  <w15:commentEx w15:paraId="6F328D60" w15:done="0"/>
  <w15:commentEx w15:paraId="016681A2" w15:done="0"/>
  <w15:commentEx w15:paraId="5487CABD" w15:done="0"/>
  <w15:commentEx w15:paraId="787998EA" w15:done="0"/>
  <w15:commentEx w15:paraId="6BEC2FA8" w15:done="0"/>
  <w15:commentEx w15:paraId="5EED3A8A" w15:done="0"/>
  <w15:commentEx w15:paraId="4DEB995F" w15:done="0"/>
  <w15:commentEx w15:paraId="6267B829" w15:done="0"/>
  <w15:commentEx w15:paraId="4010F741" w15:done="0"/>
  <w15:commentEx w15:paraId="65EA43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A6A9B" w14:textId="77777777" w:rsidR="005A5CF6" w:rsidRDefault="005A5CF6" w:rsidP="00F55F91">
      <w:pPr>
        <w:spacing w:line="240" w:lineRule="auto"/>
        <w:ind w:firstLine="420"/>
      </w:pPr>
      <w:r>
        <w:separator/>
      </w:r>
    </w:p>
  </w:endnote>
  <w:endnote w:type="continuationSeparator" w:id="0">
    <w:p w14:paraId="4F0AB6D1" w14:textId="77777777" w:rsidR="005A5CF6" w:rsidRDefault="005A5CF6" w:rsidP="00F55F9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5BEB1" w14:textId="77777777" w:rsidR="006A5EAB" w:rsidRDefault="006A5EAB" w:rsidP="006A5EA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62193" w14:textId="77777777" w:rsidR="006A5EAB" w:rsidRDefault="006A5EAB" w:rsidP="006A5EA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90AE2" w14:textId="77777777" w:rsidR="006A5EAB" w:rsidRDefault="006A5EAB" w:rsidP="006A5EA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3BFB2" w14:textId="77777777" w:rsidR="005A5CF6" w:rsidRDefault="005A5CF6" w:rsidP="00F55F91">
      <w:pPr>
        <w:spacing w:line="240" w:lineRule="auto"/>
        <w:ind w:firstLine="420"/>
      </w:pPr>
      <w:r>
        <w:separator/>
      </w:r>
    </w:p>
  </w:footnote>
  <w:footnote w:type="continuationSeparator" w:id="0">
    <w:p w14:paraId="761EB9D5" w14:textId="77777777" w:rsidR="005A5CF6" w:rsidRDefault="005A5CF6" w:rsidP="00F55F9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74397" w14:textId="77777777" w:rsidR="006A5EAB" w:rsidRDefault="006A5EAB" w:rsidP="006A5EA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42C00" w14:textId="77777777" w:rsidR="006A5EAB" w:rsidRDefault="006A5EAB" w:rsidP="006A5EAB">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19175" w14:textId="77777777" w:rsidR="006A5EAB" w:rsidRDefault="006A5EAB" w:rsidP="006A5EAB">
    <w:pPr>
      <w:pStyle w:val="a3"/>
      <w:ind w:firstLine="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F4"/>
    <w:rsid w:val="00031DD9"/>
    <w:rsid w:val="00063A00"/>
    <w:rsid w:val="00072382"/>
    <w:rsid w:val="00081EAC"/>
    <w:rsid w:val="00083A2B"/>
    <w:rsid w:val="000A4177"/>
    <w:rsid w:val="000B21A4"/>
    <w:rsid w:val="000B6F64"/>
    <w:rsid w:val="000D4CC1"/>
    <w:rsid w:val="000E2FCD"/>
    <w:rsid w:val="0010364A"/>
    <w:rsid w:val="00144317"/>
    <w:rsid w:val="00182A7A"/>
    <w:rsid w:val="001D0A90"/>
    <w:rsid w:val="00244ED0"/>
    <w:rsid w:val="002605CC"/>
    <w:rsid w:val="00266BEC"/>
    <w:rsid w:val="002922A6"/>
    <w:rsid w:val="002A4E0D"/>
    <w:rsid w:val="002A74B9"/>
    <w:rsid w:val="002C0E8F"/>
    <w:rsid w:val="002F0468"/>
    <w:rsid w:val="00301F2F"/>
    <w:rsid w:val="0034376F"/>
    <w:rsid w:val="0039409D"/>
    <w:rsid w:val="003960D3"/>
    <w:rsid w:val="003A0EAA"/>
    <w:rsid w:val="003B3302"/>
    <w:rsid w:val="00422D1B"/>
    <w:rsid w:val="00443BA2"/>
    <w:rsid w:val="004538A7"/>
    <w:rsid w:val="0048763F"/>
    <w:rsid w:val="004903C2"/>
    <w:rsid w:val="004A55DC"/>
    <w:rsid w:val="004B0CF8"/>
    <w:rsid w:val="004C5443"/>
    <w:rsid w:val="00502644"/>
    <w:rsid w:val="005216FD"/>
    <w:rsid w:val="00574C19"/>
    <w:rsid w:val="00576E69"/>
    <w:rsid w:val="005A55A4"/>
    <w:rsid w:val="005A5687"/>
    <w:rsid w:val="005A5CF6"/>
    <w:rsid w:val="005B230A"/>
    <w:rsid w:val="005D4581"/>
    <w:rsid w:val="005F4B7A"/>
    <w:rsid w:val="00621148"/>
    <w:rsid w:val="00647BC8"/>
    <w:rsid w:val="006500DC"/>
    <w:rsid w:val="006A5EAB"/>
    <w:rsid w:val="00712B28"/>
    <w:rsid w:val="00755D65"/>
    <w:rsid w:val="0076578F"/>
    <w:rsid w:val="007B0166"/>
    <w:rsid w:val="007B0A00"/>
    <w:rsid w:val="007B23B2"/>
    <w:rsid w:val="007F1170"/>
    <w:rsid w:val="008465DD"/>
    <w:rsid w:val="00893EB3"/>
    <w:rsid w:val="008D27C7"/>
    <w:rsid w:val="008F7A39"/>
    <w:rsid w:val="0093243F"/>
    <w:rsid w:val="009A0112"/>
    <w:rsid w:val="009A3984"/>
    <w:rsid w:val="009D04C3"/>
    <w:rsid w:val="00A014AB"/>
    <w:rsid w:val="00A62D18"/>
    <w:rsid w:val="00A774ED"/>
    <w:rsid w:val="00A840BA"/>
    <w:rsid w:val="00AA4F30"/>
    <w:rsid w:val="00AC10F0"/>
    <w:rsid w:val="00AD0EBD"/>
    <w:rsid w:val="00AD62F4"/>
    <w:rsid w:val="00AE01EB"/>
    <w:rsid w:val="00B054C5"/>
    <w:rsid w:val="00B340C8"/>
    <w:rsid w:val="00B56D23"/>
    <w:rsid w:val="00B84CFD"/>
    <w:rsid w:val="00BA4B25"/>
    <w:rsid w:val="00BA72BC"/>
    <w:rsid w:val="00C107EB"/>
    <w:rsid w:val="00C23B47"/>
    <w:rsid w:val="00C2657C"/>
    <w:rsid w:val="00C27CCD"/>
    <w:rsid w:val="00C639FD"/>
    <w:rsid w:val="00C71F10"/>
    <w:rsid w:val="00CF3899"/>
    <w:rsid w:val="00D35CFB"/>
    <w:rsid w:val="00D66FCC"/>
    <w:rsid w:val="00D95F62"/>
    <w:rsid w:val="00D96032"/>
    <w:rsid w:val="00DB020C"/>
    <w:rsid w:val="00DE2FCF"/>
    <w:rsid w:val="00DF0ACB"/>
    <w:rsid w:val="00E17B91"/>
    <w:rsid w:val="00E44CAE"/>
    <w:rsid w:val="00E67D65"/>
    <w:rsid w:val="00E75AB5"/>
    <w:rsid w:val="00EB47EE"/>
    <w:rsid w:val="00F55F91"/>
    <w:rsid w:val="00F81BA5"/>
    <w:rsid w:val="00F9797E"/>
    <w:rsid w:val="00FB2B48"/>
    <w:rsid w:val="00FE3063"/>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8ED46"/>
  <w15:docId w15:val="{D05257DA-2F8D-465D-94FE-243913E3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5F91"/>
    <w:pPr>
      <w:widowControl w:val="0"/>
      <w:spacing w:line="340" w:lineRule="exact"/>
      <w:ind w:firstLineChars="200" w:firstLine="200"/>
      <w:jc w:val="both"/>
    </w:pPr>
  </w:style>
  <w:style w:type="paragraph" w:styleId="1">
    <w:name w:val="heading 1"/>
    <w:basedOn w:val="a"/>
    <w:next w:val="a"/>
    <w:link w:val="1Char"/>
    <w:uiPriority w:val="9"/>
    <w:qFormat/>
    <w:rsid w:val="00A840BA"/>
    <w:pPr>
      <w:keepNext/>
      <w:keepLines/>
      <w:spacing w:before="340" w:after="330" w:line="578" w:lineRule="atLeast"/>
      <w:outlineLvl w:val="0"/>
    </w:pPr>
    <w:rPr>
      <w:rFonts w:eastAsia="黑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F91"/>
    <w:rPr>
      <w:sz w:val="18"/>
      <w:szCs w:val="18"/>
    </w:rPr>
  </w:style>
  <w:style w:type="paragraph" w:styleId="a4">
    <w:name w:val="footer"/>
    <w:basedOn w:val="a"/>
    <w:link w:val="Char0"/>
    <w:uiPriority w:val="99"/>
    <w:unhideWhenUsed/>
    <w:rsid w:val="00F55F91"/>
    <w:pPr>
      <w:tabs>
        <w:tab w:val="center" w:pos="4153"/>
        <w:tab w:val="right" w:pos="8306"/>
      </w:tabs>
      <w:snapToGrid w:val="0"/>
      <w:jc w:val="left"/>
    </w:pPr>
    <w:rPr>
      <w:sz w:val="18"/>
      <w:szCs w:val="18"/>
    </w:rPr>
  </w:style>
  <w:style w:type="character" w:customStyle="1" w:styleId="Char0">
    <w:name w:val="页脚 Char"/>
    <w:basedOn w:val="a0"/>
    <w:link w:val="a4"/>
    <w:uiPriority w:val="99"/>
    <w:rsid w:val="00F55F91"/>
    <w:rPr>
      <w:sz w:val="18"/>
      <w:szCs w:val="18"/>
    </w:rPr>
  </w:style>
  <w:style w:type="table" w:styleId="a5">
    <w:name w:val="Table Grid"/>
    <w:basedOn w:val="a1"/>
    <w:uiPriority w:val="39"/>
    <w:rsid w:val="001D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5"/>
    <w:uiPriority w:val="39"/>
    <w:rsid w:val="001D0A90"/>
    <w:rPr>
      <w:rFont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182A7A"/>
    <w:rPr>
      <w:color w:val="808080"/>
    </w:rPr>
  </w:style>
  <w:style w:type="character" w:styleId="a7">
    <w:name w:val="annotation reference"/>
    <w:basedOn w:val="a0"/>
    <w:uiPriority w:val="99"/>
    <w:semiHidden/>
    <w:unhideWhenUsed/>
    <w:rsid w:val="006A5EAB"/>
    <w:rPr>
      <w:sz w:val="21"/>
      <w:szCs w:val="21"/>
    </w:rPr>
  </w:style>
  <w:style w:type="paragraph" w:styleId="a8">
    <w:name w:val="annotation text"/>
    <w:basedOn w:val="a"/>
    <w:link w:val="Char1"/>
    <w:uiPriority w:val="99"/>
    <w:semiHidden/>
    <w:unhideWhenUsed/>
    <w:rsid w:val="006A5EAB"/>
    <w:pPr>
      <w:jc w:val="left"/>
    </w:pPr>
  </w:style>
  <w:style w:type="character" w:customStyle="1" w:styleId="Char1">
    <w:name w:val="批注文字 Char"/>
    <w:basedOn w:val="a0"/>
    <w:link w:val="a8"/>
    <w:uiPriority w:val="99"/>
    <w:semiHidden/>
    <w:rsid w:val="006A5EAB"/>
  </w:style>
  <w:style w:type="paragraph" w:styleId="a9">
    <w:name w:val="annotation subject"/>
    <w:basedOn w:val="a8"/>
    <w:next w:val="a8"/>
    <w:link w:val="Char2"/>
    <w:uiPriority w:val="99"/>
    <w:semiHidden/>
    <w:unhideWhenUsed/>
    <w:rsid w:val="006A5EAB"/>
    <w:rPr>
      <w:b/>
      <w:bCs/>
    </w:rPr>
  </w:style>
  <w:style w:type="character" w:customStyle="1" w:styleId="Char2">
    <w:name w:val="批注主题 Char"/>
    <w:basedOn w:val="Char1"/>
    <w:link w:val="a9"/>
    <w:uiPriority w:val="99"/>
    <w:semiHidden/>
    <w:rsid w:val="006A5EAB"/>
    <w:rPr>
      <w:b/>
      <w:bCs/>
    </w:rPr>
  </w:style>
  <w:style w:type="paragraph" w:styleId="aa">
    <w:name w:val="Balloon Text"/>
    <w:basedOn w:val="a"/>
    <w:link w:val="Char3"/>
    <w:uiPriority w:val="99"/>
    <w:semiHidden/>
    <w:unhideWhenUsed/>
    <w:rsid w:val="006A5EAB"/>
    <w:pPr>
      <w:spacing w:line="240" w:lineRule="auto"/>
    </w:pPr>
    <w:rPr>
      <w:sz w:val="18"/>
      <w:szCs w:val="18"/>
    </w:rPr>
  </w:style>
  <w:style w:type="character" w:customStyle="1" w:styleId="Char3">
    <w:name w:val="批注框文本 Char"/>
    <w:basedOn w:val="a0"/>
    <w:link w:val="aa"/>
    <w:uiPriority w:val="99"/>
    <w:semiHidden/>
    <w:rsid w:val="006A5EAB"/>
    <w:rPr>
      <w:sz w:val="18"/>
      <w:szCs w:val="18"/>
    </w:rPr>
  </w:style>
  <w:style w:type="character" w:customStyle="1" w:styleId="1Char">
    <w:name w:val="标题 1 Char"/>
    <w:basedOn w:val="a0"/>
    <w:link w:val="1"/>
    <w:uiPriority w:val="9"/>
    <w:rsid w:val="00A840BA"/>
    <w:rPr>
      <w:rFonts w:eastAsia="黑体"/>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zxz</dc:creator>
  <cp:keywords/>
  <dc:description/>
  <cp:lastModifiedBy>Sky123.Org</cp:lastModifiedBy>
  <cp:revision>16</cp:revision>
  <dcterms:created xsi:type="dcterms:W3CDTF">2015-04-01T00:49:00Z</dcterms:created>
  <dcterms:modified xsi:type="dcterms:W3CDTF">2015-04-28T07:40:00Z</dcterms:modified>
</cp:coreProperties>
</file>